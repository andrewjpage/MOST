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3B4" w:rsidRPr="00173E2C" w:rsidRDefault="002953B4" w:rsidP="001B3926">
      <w:pPr>
        <w:tabs>
          <w:tab w:val="clear" w:pos="-720"/>
        </w:tabs>
        <w:jc w:val="left"/>
        <w:rPr>
          <w:rFonts w:ascii="Times New Roman" w:hAnsi="Times New Roman" w:cs="Times New Roman"/>
          <w:b w:val="0"/>
        </w:rPr>
      </w:pPr>
    </w:p>
    <w:p w:rsidR="008A32F9" w:rsidRPr="00173E2C" w:rsidRDefault="008A32F9" w:rsidP="001B3926">
      <w:pPr>
        <w:tabs>
          <w:tab w:val="clear" w:pos="-720"/>
        </w:tabs>
        <w:jc w:val="left"/>
        <w:rPr>
          <w:rFonts w:ascii="Times New Roman" w:hAnsi="Times New Roman" w:cs="Times New Roman"/>
          <w:b w:val="0"/>
        </w:rPr>
      </w:pPr>
    </w:p>
    <w:tbl>
      <w:tblPr>
        <w:tblStyle w:val="TableGrid"/>
        <w:tblW w:w="946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4"/>
      </w:tblGrid>
      <w:tr w:rsidR="002953B4" w:rsidRPr="00173E2C">
        <w:trPr>
          <w:trHeight w:val="233"/>
        </w:trPr>
        <w:tc>
          <w:tcPr>
            <w:tcW w:w="9464" w:type="dxa"/>
          </w:tcPr>
          <w:p w:rsidR="00150B39" w:rsidRPr="002F7EFA" w:rsidRDefault="003F341C" w:rsidP="006E61C6">
            <w:pPr>
              <w:tabs>
                <w:tab w:val="clear" w:pos="-720"/>
              </w:tabs>
              <w:suppressAutoHyphens w:val="0"/>
              <w:jc w:val="left"/>
              <w:rPr>
                <w:rFonts w:ascii="Times New Roman" w:hAnsi="Times New Roman" w:cs="Times New Roman"/>
                <w:b w:val="0"/>
                <w:sz w:val="32"/>
                <w:szCs w:val="32"/>
              </w:rPr>
            </w:pPr>
            <w:r w:rsidRPr="002F7EFA">
              <w:rPr>
                <w:rFonts w:ascii="Times New Roman" w:hAnsi="Times New Roman" w:cs="Times New Roman"/>
                <w:sz w:val="32"/>
                <w:szCs w:val="32"/>
              </w:rPr>
              <w:t>TITLE</w:t>
            </w:r>
            <w:r w:rsidRPr="002F7EFA">
              <w:rPr>
                <w:rFonts w:ascii="Times New Roman" w:hAnsi="Times New Roman" w:cs="Times New Roman"/>
                <w:b w:val="0"/>
                <w:sz w:val="32"/>
                <w:szCs w:val="32"/>
              </w:rPr>
              <w:t>:</w:t>
            </w:r>
            <w:r w:rsidR="00290B1B" w:rsidRPr="002F7EFA">
              <w:rPr>
                <w:rFonts w:ascii="Times New Roman" w:hAnsi="Times New Roman" w:cs="Times New Roman"/>
                <w:b w:val="0"/>
                <w:sz w:val="32"/>
                <w:szCs w:val="32"/>
              </w:rPr>
              <w:tab/>
            </w:r>
            <w:r w:rsidR="00003253">
              <w:rPr>
                <w:rFonts w:eastAsia="MS Minngs"/>
              </w:rPr>
              <w:t>PHE Modified mapping base MLST software</w:t>
            </w:r>
            <w:r w:rsidR="00003253" w:rsidRPr="002F7EFA">
              <w:rPr>
                <w:rFonts w:ascii="Times New Roman" w:hAnsi="Times New Roman" w:cs="Times New Roman"/>
                <w:sz w:val="32"/>
                <w:szCs w:val="32"/>
              </w:rPr>
              <w:t xml:space="preserve"> </w:t>
            </w:r>
            <w:r w:rsidR="00003253">
              <w:rPr>
                <w:rFonts w:ascii="Times New Roman" w:hAnsi="Times New Roman" w:cs="Times New Roman"/>
                <w:sz w:val="32"/>
                <w:szCs w:val="32"/>
              </w:rPr>
              <w:t>(</w:t>
            </w:r>
            <w:r w:rsidR="002F7EFA" w:rsidRPr="002F7EFA">
              <w:rPr>
                <w:rFonts w:ascii="Times New Roman" w:hAnsi="Times New Roman" w:cs="Times New Roman"/>
                <w:sz w:val="32"/>
                <w:szCs w:val="32"/>
              </w:rPr>
              <w:t>PMS</w:t>
            </w:r>
            <w:r w:rsidR="00003253">
              <w:rPr>
                <w:rFonts w:ascii="Times New Roman" w:hAnsi="Times New Roman" w:cs="Times New Roman"/>
                <w:sz w:val="32"/>
                <w:szCs w:val="32"/>
              </w:rPr>
              <w:t>)</w:t>
            </w:r>
            <w:r w:rsidR="002F7EFA" w:rsidRPr="002F7EFA">
              <w:rPr>
                <w:rFonts w:ascii="Times New Roman" w:hAnsi="Times New Roman" w:cs="Times New Roman"/>
                <w:sz w:val="32"/>
                <w:szCs w:val="32"/>
              </w:rPr>
              <w:t xml:space="preserve"> software document</w:t>
            </w:r>
          </w:p>
        </w:tc>
      </w:tr>
    </w:tbl>
    <w:p w:rsidR="00542220" w:rsidRPr="00173E2C" w:rsidRDefault="00542220" w:rsidP="001B3926">
      <w:pPr>
        <w:tabs>
          <w:tab w:val="clear" w:pos="-720"/>
        </w:tabs>
        <w:jc w:val="left"/>
        <w:rPr>
          <w:rFonts w:ascii="Times New Roman" w:hAnsi="Times New Roman" w:cs="Times New Roman"/>
          <w:b w:val="0"/>
        </w:rPr>
      </w:pPr>
    </w:p>
    <w:tbl>
      <w:tblPr>
        <w:tblStyle w:val="TableGrid"/>
        <w:tblW w:w="946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4"/>
      </w:tblGrid>
      <w:tr w:rsidR="003F506C" w:rsidRPr="00173E2C">
        <w:trPr>
          <w:trHeight w:val="646"/>
        </w:trPr>
        <w:tc>
          <w:tcPr>
            <w:tcW w:w="9464" w:type="dxa"/>
          </w:tcPr>
          <w:p w:rsidR="005A567A" w:rsidRPr="002F7EFA" w:rsidRDefault="00D01D71" w:rsidP="005A567A">
            <w:pPr>
              <w:pStyle w:val="Default"/>
              <w:rPr>
                <w:rFonts w:ascii="Times New Roman" w:hAnsi="Times New Roman" w:cs="Times New Roman"/>
                <w:b/>
                <w:bCs/>
              </w:rPr>
            </w:pPr>
            <w:r w:rsidRPr="002F7EFA">
              <w:rPr>
                <w:rFonts w:ascii="Times New Roman" w:hAnsi="Times New Roman" w:cs="Times New Roman"/>
                <w:b/>
                <w:bCs/>
              </w:rPr>
              <w:t>INTRODUCTION</w:t>
            </w:r>
          </w:p>
          <w:p w:rsidR="00AE1C39" w:rsidRPr="00173E2C" w:rsidRDefault="00AE1C39" w:rsidP="005A567A">
            <w:pPr>
              <w:pStyle w:val="Default"/>
              <w:rPr>
                <w:rFonts w:ascii="Times New Roman" w:hAnsi="Times New Roman" w:cs="Times New Roman"/>
                <w:bCs/>
              </w:rPr>
            </w:pPr>
          </w:p>
          <w:p w:rsidR="00AE1C39" w:rsidRPr="00173E2C" w:rsidRDefault="00003253" w:rsidP="00AE1C39">
            <w:pPr>
              <w:rPr>
                <w:rFonts w:ascii="Times New Roman" w:hAnsi="Times New Roman"/>
                <w:b w:val="0"/>
              </w:rPr>
            </w:pPr>
            <w:r>
              <w:rPr>
                <w:rFonts w:ascii="Times New Roman" w:hAnsi="Times New Roman" w:cs="Times New Roman"/>
                <w:b w:val="0"/>
              </w:rPr>
              <w:t xml:space="preserve">PMS is modified version of </w:t>
            </w:r>
            <w:r w:rsidRPr="00003253">
              <w:rPr>
                <w:rFonts w:ascii="Times New Roman" w:hAnsi="Times New Roman" w:cs="Times New Roman"/>
                <w:b w:val="0"/>
              </w:rPr>
              <w:t xml:space="preserve">SRST (Short read sequence typing) </w:t>
            </w:r>
            <w:r>
              <w:rPr>
                <w:rFonts w:ascii="Times New Roman" w:hAnsi="Times New Roman" w:cs="Times New Roman"/>
                <w:b w:val="0"/>
              </w:rPr>
              <w:t>software</w:t>
            </w:r>
            <w:proofErr w:type="gramStart"/>
            <w:r>
              <w:rPr>
                <w:rFonts w:ascii="Times New Roman" w:hAnsi="Times New Roman" w:cs="Times New Roman"/>
                <w:b w:val="0"/>
              </w:rPr>
              <w:t>.[</w:t>
            </w:r>
            <w:proofErr w:type="gramEnd"/>
            <w:r>
              <w:rPr>
                <w:rFonts w:ascii="Times New Roman" w:hAnsi="Times New Roman" w:cs="Times New Roman"/>
                <w:b w:val="0"/>
              </w:rPr>
              <w:t xml:space="preserve">1] </w:t>
            </w:r>
            <w:r w:rsidR="002F7EFA">
              <w:rPr>
                <w:rFonts w:ascii="Times New Roman" w:hAnsi="Times New Roman" w:cs="Times New Roman"/>
                <w:b w:val="0"/>
              </w:rPr>
              <w:t xml:space="preserve">PMS software </w:t>
            </w:r>
            <w:r w:rsidR="00AE1C39" w:rsidRPr="00173E2C">
              <w:rPr>
                <w:rFonts w:ascii="Times New Roman" w:hAnsi="Times New Roman"/>
                <w:b w:val="0"/>
              </w:rPr>
              <w:t xml:space="preserve">uses short read </w:t>
            </w:r>
            <w:proofErr w:type="spellStart"/>
            <w:r w:rsidR="00AE1C39" w:rsidRPr="00173E2C">
              <w:rPr>
                <w:rFonts w:ascii="Times New Roman" w:hAnsi="Times New Roman"/>
                <w:b w:val="0"/>
              </w:rPr>
              <w:t>Illumina</w:t>
            </w:r>
            <w:proofErr w:type="spellEnd"/>
            <w:r w:rsidR="00AE1C39" w:rsidRPr="00173E2C">
              <w:rPr>
                <w:rFonts w:ascii="Times New Roman" w:hAnsi="Times New Roman"/>
                <w:b w:val="0"/>
              </w:rPr>
              <w:t xml:space="preserve"> </w:t>
            </w:r>
            <w:proofErr w:type="spellStart"/>
            <w:r w:rsidR="00AE1C39" w:rsidRPr="00173E2C">
              <w:rPr>
                <w:rFonts w:ascii="Times New Roman" w:hAnsi="Times New Roman"/>
                <w:b w:val="0"/>
              </w:rPr>
              <w:t>fastq</w:t>
            </w:r>
            <w:proofErr w:type="spellEnd"/>
            <w:r w:rsidR="00AE1C39" w:rsidRPr="00173E2C">
              <w:rPr>
                <w:rFonts w:ascii="Times New Roman" w:hAnsi="Times New Roman"/>
                <w:b w:val="0"/>
              </w:rPr>
              <w:t xml:space="preserve"> files to call MLST profiles.  The software uses mapping and SNP calling tool</w:t>
            </w:r>
            <w:r w:rsidR="00AE1C39" w:rsidRPr="00173E2C">
              <w:rPr>
                <w:rFonts w:ascii="Times New Roman" w:hAnsi="Times New Roman"/>
                <w:b w:val="0"/>
                <w:color w:val="000000"/>
              </w:rPr>
              <w:t>s</w:t>
            </w:r>
            <w:r w:rsidR="00AE1C39" w:rsidRPr="00173E2C">
              <w:rPr>
                <w:rFonts w:ascii="Times New Roman" w:hAnsi="Times New Roman"/>
                <w:b w:val="0"/>
              </w:rPr>
              <w:t xml:space="preserve"> to assign MLST profile</w:t>
            </w:r>
            <w:r w:rsidR="00AE1C39" w:rsidRPr="00173E2C">
              <w:rPr>
                <w:rFonts w:ascii="Times New Roman" w:hAnsi="Times New Roman"/>
                <w:b w:val="0"/>
                <w:color w:val="000000"/>
              </w:rPr>
              <w:t>s</w:t>
            </w:r>
            <w:r w:rsidR="00AE1C39" w:rsidRPr="00173E2C">
              <w:rPr>
                <w:rFonts w:ascii="Times New Roman" w:hAnsi="Times New Roman"/>
                <w:b w:val="0"/>
              </w:rPr>
              <w:t xml:space="preserve"> to bacterial genomic sequence data.</w:t>
            </w:r>
          </w:p>
          <w:p w:rsidR="00AE1C39" w:rsidRPr="00173E2C" w:rsidRDefault="00AE1C39" w:rsidP="00AE1C39">
            <w:pPr>
              <w:rPr>
                <w:rFonts w:ascii="Times New Roman" w:hAnsi="Times New Roman"/>
                <w:b w:val="0"/>
              </w:rPr>
            </w:pPr>
          </w:p>
          <w:p w:rsidR="00AE1C39" w:rsidRPr="00173E2C" w:rsidRDefault="00AE1C39" w:rsidP="00AE1C39">
            <w:pPr>
              <w:rPr>
                <w:rFonts w:ascii="Times New Roman" w:hAnsi="Times New Roman"/>
                <w:b w:val="0"/>
              </w:rPr>
            </w:pPr>
            <w:r w:rsidRPr="00173E2C">
              <w:rPr>
                <w:rFonts w:ascii="Times New Roman" w:hAnsi="Times New Roman"/>
                <w:b w:val="0"/>
              </w:rPr>
              <w:t xml:space="preserve">The software maps each </w:t>
            </w:r>
            <w:proofErr w:type="spellStart"/>
            <w:r w:rsidRPr="00173E2C">
              <w:rPr>
                <w:rFonts w:ascii="Times New Roman" w:hAnsi="Times New Roman"/>
                <w:b w:val="0"/>
              </w:rPr>
              <w:t>readset</w:t>
            </w:r>
            <w:proofErr w:type="spellEnd"/>
            <w:r w:rsidRPr="00173E2C">
              <w:rPr>
                <w:rFonts w:ascii="Times New Roman" w:hAnsi="Times New Roman"/>
                <w:b w:val="0"/>
              </w:rPr>
              <w:t xml:space="preserve"> to all possible locus variant sequences and determines the most likely allele at each locus</w:t>
            </w:r>
            <w:proofErr w:type="gramStart"/>
            <w:r w:rsidRPr="00173E2C">
              <w:rPr>
                <w:rFonts w:ascii="Times New Roman" w:hAnsi="Times New Roman"/>
                <w:b w:val="0"/>
              </w:rPr>
              <w:t>.</w:t>
            </w:r>
            <w:r w:rsidR="00003253">
              <w:rPr>
                <w:rFonts w:ascii="Times New Roman" w:hAnsi="Times New Roman"/>
                <w:b w:val="0"/>
              </w:rPr>
              <w:t>[</w:t>
            </w:r>
            <w:proofErr w:type="gramEnd"/>
            <w:r w:rsidR="00003253">
              <w:rPr>
                <w:rFonts w:ascii="Times New Roman" w:hAnsi="Times New Roman"/>
                <w:b w:val="0"/>
              </w:rPr>
              <w:t>1]</w:t>
            </w:r>
            <w:r w:rsidRPr="00173E2C">
              <w:rPr>
                <w:rFonts w:ascii="Times New Roman" w:hAnsi="Times New Roman"/>
                <w:b w:val="0"/>
              </w:rPr>
              <w:t xml:space="preserve"> An allele is assigned if the </w:t>
            </w:r>
            <w:proofErr w:type="spellStart"/>
            <w:r w:rsidRPr="00173E2C">
              <w:rPr>
                <w:rFonts w:ascii="Times New Roman" w:hAnsi="Times New Roman"/>
                <w:b w:val="0"/>
              </w:rPr>
              <w:t>readset</w:t>
            </w:r>
            <w:proofErr w:type="spellEnd"/>
            <w:r w:rsidRPr="00173E2C">
              <w:rPr>
                <w:rFonts w:ascii="Times New Roman" w:hAnsi="Times New Roman"/>
                <w:b w:val="0"/>
              </w:rPr>
              <w:t xml:space="preserve"> matches 100% to the locus variant sequence with zero SNP/INDELs. </w:t>
            </w:r>
            <w:r w:rsidRPr="00173E2C">
              <w:rPr>
                <w:rFonts w:ascii="Times New Roman" w:hAnsi="Times New Roman"/>
                <w:b w:val="0"/>
                <w:shd w:val="clear" w:color="auto" w:fill="FFFFFF"/>
              </w:rPr>
              <w:t>Where an exact match to a known allele cannot be found (SNP/</w:t>
            </w:r>
            <w:r w:rsidRPr="00173E2C">
              <w:rPr>
                <w:rFonts w:ascii="Times New Roman" w:hAnsi="Times New Roman"/>
                <w:b w:val="0"/>
              </w:rPr>
              <w:t xml:space="preserve"> INDELs</w:t>
            </w:r>
            <w:r w:rsidRPr="00173E2C" w:rsidDel="004E4331">
              <w:rPr>
                <w:rFonts w:ascii="Times New Roman" w:hAnsi="Times New Roman"/>
                <w:b w:val="0"/>
                <w:shd w:val="clear" w:color="auto" w:fill="FFFFFF"/>
              </w:rPr>
              <w:t xml:space="preserve"> </w:t>
            </w:r>
            <w:r w:rsidRPr="00173E2C">
              <w:rPr>
                <w:rFonts w:ascii="Times New Roman" w:hAnsi="Times New Roman"/>
                <w:b w:val="0"/>
                <w:shd w:val="clear" w:color="auto" w:fill="FFFFFF"/>
              </w:rPr>
              <w:t xml:space="preserve">detected in all alleles), the closest allele is reported. </w:t>
            </w:r>
            <w:r w:rsidRPr="00173E2C">
              <w:rPr>
                <w:rFonts w:ascii="Times New Roman" w:hAnsi="Times New Roman"/>
                <w:b w:val="0"/>
              </w:rPr>
              <w:t>The software then calculates a coverage statistic scores for each designated allele to assess the quality of the match. Low coverage is the most common reason for failure of allele assignment and this should be evident from coverage statistic score values.</w:t>
            </w:r>
            <w:r w:rsidR="00003253">
              <w:rPr>
                <w:rFonts w:ascii="Times New Roman" w:hAnsi="Times New Roman"/>
                <w:b w:val="0"/>
              </w:rPr>
              <w:t>[1]</w:t>
            </w:r>
          </w:p>
          <w:p w:rsidR="00AE1C39" w:rsidRPr="00173E2C" w:rsidRDefault="00AE1C39" w:rsidP="00AE1C39">
            <w:pPr>
              <w:rPr>
                <w:rFonts w:ascii="Times New Roman" w:hAnsi="Times New Roman"/>
                <w:b w:val="0"/>
                <w:shd w:val="clear" w:color="auto" w:fill="FFFFFF"/>
              </w:rPr>
            </w:pPr>
          </w:p>
          <w:p w:rsidR="006824C3" w:rsidRDefault="002F7EFA" w:rsidP="00AE1C39">
            <w:pPr>
              <w:rPr>
                <w:rFonts w:ascii="Times New Roman" w:hAnsi="Times New Roman"/>
                <w:b w:val="0"/>
              </w:rPr>
            </w:pPr>
            <w:r>
              <w:rPr>
                <w:rFonts w:ascii="Times New Roman" w:hAnsi="Times New Roman" w:cs="Times New Roman"/>
                <w:b w:val="0"/>
              </w:rPr>
              <w:t xml:space="preserve">PMS software </w:t>
            </w:r>
            <w:r w:rsidR="00AE1C39" w:rsidRPr="00173E2C">
              <w:rPr>
                <w:rFonts w:ascii="Times New Roman" w:hAnsi="Times New Roman"/>
                <w:b w:val="0"/>
              </w:rPr>
              <w:t xml:space="preserve">generates </w:t>
            </w:r>
            <w:r w:rsidR="00AE1C39" w:rsidRPr="00226BC1">
              <w:rPr>
                <w:rFonts w:ascii="Times New Roman" w:hAnsi="Times New Roman"/>
              </w:rPr>
              <w:t>two output files</w:t>
            </w:r>
            <w:r w:rsidR="00AE1C39" w:rsidRPr="00173E2C">
              <w:rPr>
                <w:rFonts w:ascii="Times New Roman" w:hAnsi="Times New Roman"/>
                <w:b w:val="0"/>
                <w:shd w:val="clear" w:color="auto" w:fill="FFFFFF"/>
              </w:rPr>
              <w:t xml:space="preserve">, describing allele designation and associated </w:t>
            </w:r>
            <w:r w:rsidR="00003253">
              <w:rPr>
                <w:rFonts w:ascii="Times New Roman" w:hAnsi="Times New Roman"/>
                <w:b w:val="0"/>
                <w:shd w:val="clear" w:color="auto" w:fill="FFFFFF"/>
              </w:rPr>
              <w:t>coverage</w:t>
            </w:r>
            <w:r w:rsidR="00AE1C39" w:rsidRPr="00173E2C">
              <w:rPr>
                <w:rFonts w:ascii="Times New Roman" w:hAnsi="Times New Roman"/>
                <w:b w:val="0"/>
                <w:shd w:val="clear" w:color="auto" w:fill="FFFFFF"/>
              </w:rPr>
              <w:t xml:space="preserve"> metrics for each assignment</w:t>
            </w:r>
            <w:r w:rsidR="00AE1C39" w:rsidRPr="00173E2C">
              <w:rPr>
                <w:rFonts w:ascii="Times New Roman" w:hAnsi="Times New Roman"/>
                <w:b w:val="0"/>
              </w:rPr>
              <w:t xml:space="preserve">, namely </w:t>
            </w:r>
            <w:r w:rsidR="006824C3" w:rsidRPr="00226BC1">
              <w:rPr>
                <w:rFonts w:ascii="Times New Roman" w:hAnsi="Times New Roman"/>
              </w:rPr>
              <w:t>&lt;sample ID&gt;.</w:t>
            </w:r>
            <w:r w:rsidR="004153EE" w:rsidRPr="00226BC1">
              <w:rPr>
                <w:rFonts w:ascii="Times New Roman" w:hAnsi="Times New Roman"/>
              </w:rPr>
              <w:t>resul</w:t>
            </w:r>
            <w:r w:rsidR="006824C3" w:rsidRPr="00226BC1">
              <w:rPr>
                <w:rFonts w:ascii="Times New Roman" w:hAnsi="Times New Roman"/>
              </w:rPr>
              <w:t>ts.</w:t>
            </w:r>
            <w:r w:rsidR="004153EE" w:rsidRPr="00226BC1">
              <w:rPr>
                <w:rFonts w:ascii="Times New Roman" w:hAnsi="Times New Roman"/>
              </w:rPr>
              <w:t>xml</w:t>
            </w:r>
            <w:r w:rsidR="004153EE">
              <w:rPr>
                <w:rFonts w:ascii="Times New Roman" w:hAnsi="Times New Roman"/>
                <w:b w:val="0"/>
              </w:rPr>
              <w:t xml:space="preserve"> </w:t>
            </w:r>
            <w:r w:rsidR="00AC489C">
              <w:rPr>
                <w:rFonts w:ascii="Times New Roman" w:hAnsi="Times New Roman"/>
                <w:b w:val="0"/>
              </w:rPr>
              <w:t xml:space="preserve">and </w:t>
            </w:r>
            <w:r w:rsidR="006824C3" w:rsidRPr="00226BC1">
              <w:rPr>
                <w:rFonts w:ascii="Times New Roman" w:hAnsi="Times New Roman"/>
              </w:rPr>
              <w:t>&lt;sample ID&gt;.</w:t>
            </w:r>
            <w:r w:rsidR="00AC489C" w:rsidRPr="00226BC1">
              <w:rPr>
                <w:rFonts w:ascii="Times New Roman" w:hAnsi="Times New Roman"/>
              </w:rPr>
              <w:t>MLST</w:t>
            </w:r>
            <w:r w:rsidR="006824C3" w:rsidRPr="00226BC1">
              <w:rPr>
                <w:rFonts w:ascii="Times New Roman" w:hAnsi="Times New Roman"/>
              </w:rPr>
              <w:t>_result.csv</w:t>
            </w:r>
            <w:r w:rsidR="00AE1C39" w:rsidRPr="00173E2C">
              <w:rPr>
                <w:rFonts w:ascii="Times New Roman" w:hAnsi="Times New Roman"/>
                <w:b w:val="0"/>
              </w:rPr>
              <w:t xml:space="preserve"> files</w:t>
            </w:r>
            <w:r w:rsidR="006824C3" w:rsidRPr="00173E2C">
              <w:rPr>
                <w:rFonts w:ascii="Times New Roman" w:hAnsi="Times New Roman"/>
                <w:b w:val="0"/>
              </w:rPr>
              <w:t>.</w:t>
            </w:r>
          </w:p>
          <w:p w:rsidR="006824C3" w:rsidRDefault="006824C3" w:rsidP="00AE1C39">
            <w:pPr>
              <w:rPr>
                <w:rFonts w:ascii="Times New Roman" w:hAnsi="Times New Roman"/>
                <w:b w:val="0"/>
              </w:rPr>
            </w:pPr>
          </w:p>
          <w:p w:rsidR="006824C3" w:rsidRDefault="006824C3" w:rsidP="006824C3">
            <w:pPr>
              <w:rPr>
                <w:rFonts w:ascii="Times New Roman" w:hAnsi="Times New Roman"/>
                <w:b w:val="0"/>
              </w:rPr>
            </w:pPr>
          </w:p>
          <w:p w:rsidR="00AE1C39" w:rsidRPr="00D257B4" w:rsidRDefault="00AE1C39" w:rsidP="006824C3">
            <w:pPr>
              <w:rPr>
                <w:rFonts w:ascii="Times New Roman" w:hAnsi="Times New Roman"/>
                <w:b w:val="0"/>
              </w:rPr>
            </w:pPr>
            <w:r w:rsidRPr="00226BC1">
              <w:rPr>
                <w:rFonts w:ascii="Times New Roman" w:hAnsi="Times New Roman"/>
                <w:b w:val="0"/>
              </w:rPr>
              <w:t>Detailed information about the</w:t>
            </w:r>
            <w:r w:rsidR="00226BC1">
              <w:rPr>
                <w:rFonts w:ascii="Times New Roman" w:hAnsi="Times New Roman"/>
                <w:b w:val="0"/>
              </w:rPr>
              <w:t xml:space="preserve"> </w:t>
            </w:r>
            <w:r w:rsidR="00816F70" w:rsidRPr="00D257B4">
              <w:rPr>
                <w:rFonts w:ascii="Times New Roman" w:hAnsi="Times New Roman"/>
                <w:b w:val="0"/>
              </w:rPr>
              <w:t>&lt;</w:t>
            </w:r>
            <w:r w:rsidR="00226BC1" w:rsidRPr="00D257B4">
              <w:rPr>
                <w:rFonts w:ascii="Times New Roman" w:hAnsi="Times New Roman"/>
              </w:rPr>
              <w:t>sample ID&gt;.results.xml</w:t>
            </w:r>
            <w:r w:rsidR="00226BC1" w:rsidRPr="00D257B4">
              <w:rPr>
                <w:rFonts w:ascii="Times New Roman" w:hAnsi="Times New Roman"/>
                <w:b w:val="0"/>
              </w:rPr>
              <w:t xml:space="preserve"> and </w:t>
            </w:r>
            <w:r w:rsidR="00226BC1" w:rsidRPr="00D257B4">
              <w:rPr>
                <w:rFonts w:ascii="Times New Roman" w:hAnsi="Times New Roman"/>
              </w:rPr>
              <w:t>&lt;sample ID&gt;.MLST_result.csv</w:t>
            </w:r>
            <w:r w:rsidRPr="00D257B4">
              <w:rPr>
                <w:rFonts w:ascii="Times New Roman" w:hAnsi="Times New Roman"/>
                <w:b w:val="0"/>
              </w:rPr>
              <w:t xml:space="preserve"> output files are described in section </w:t>
            </w:r>
            <w:r w:rsidR="00FE315B">
              <w:rPr>
                <w:rFonts w:ascii="Times New Roman" w:hAnsi="Times New Roman"/>
                <w:b w:val="0"/>
              </w:rPr>
              <w:t>1 and 2.</w:t>
            </w:r>
          </w:p>
          <w:p w:rsidR="00487369" w:rsidRPr="00173E2C" w:rsidRDefault="00487369" w:rsidP="00024FA6">
            <w:pPr>
              <w:pStyle w:val="Default"/>
              <w:rPr>
                <w:rFonts w:ascii="Times New Roman" w:hAnsi="Times New Roman" w:cs="Times New Roman"/>
              </w:rPr>
            </w:pPr>
          </w:p>
        </w:tc>
      </w:tr>
    </w:tbl>
    <w:p w:rsidR="004F6C24" w:rsidRDefault="004F6C24" w:rsidP="001B3926">
      <w:pPr>
        <w:tabs>
          <w:tab w:val="clear" w:pos="-720"/>
          <w:tab w:val="left" w:pos="9333"/>
        </w:tabs>
        <w:jc w:val="left"/>
        <w:rPr>
          <w:rStyle w:val="apple-converted-space"/>
        </w:rPr>
      </w:pPr>
    </w:p>
    <w:p w:rsidR="000F746E" w:rsidRPr="000F746E" w:rsidRDefault="000F746E" w:rsidP="000F746E">
      <w:pPr>
        <w:ind w:left="360"/>
        <w:rPr>
          <w:rFonts w:ascii="Times New Roman" w:hAnsi="Times New Roman"/>
          <w:b w:val="0"/>
        </w:rPr>
      </w:pPr>
    </w:p>
    <w:p w:rsidR="000F746E" w:rsidRDefault="000F746E" w:rsidP="000F746E">
      <w:pPr>
        <w:pStyle w:val="ListParagraph"/>
        <w:rPr>
          <w:rFonts w:ascii="Times New Roman" w:hAnsi="Times New Roman"/>
          <w:b w:val="0"/>
        </w:rPr>
      </w:pPr>
    </w:p>
    <w:p w:rsidR="000B7D36" w:rsidRDefault="000B7D36" w:rsidP="000F746E">
      <w:pPr>
        <w:pStyle w:val="ListParagraph"/>
        <w:rPr>
          <w:rFonts w:ascii="Times New Roman" w:hAnsi="Times New Roman"/>
          <w:b w:val="0"/>
        </w:rPr>
      </w:pPr>
    </w:p>
    <w:p w:rsidR="00031ABA" w:rsidRDefault="00031ABA" w:rsidP="000F746E">
      <w:pPr>
        <w:pStyle w:val="ListParagraph"/>
        <w:rPr>
          <w:rFonts w:ascii="Times New Roman" w:hAnsi="Times New Roman"/>
          <w:b w:val="0"/>
        </w:rPr>
      </w:pPr>
    </w:p>
    <w:p w:rsidR="005F280D" w:rsidRPr="002F7EFA" w:rsidRDefault="005F280D" w:rsidP="00AE1C39">
      <w:pPr>
        <w:rPr>
          <w:rFonts w:ascii="Times New Roman" w:hAnsi="Times New Roman"/>
          <w:u w:val="single"/>
        </w:rPr>
      </w:pPr>
    </w:p>
    <w:p w:rsidR="002F7EFA" w:rsidRPr="002F7EFA" w:rsidRDefault="00FE315B" w:rsidP="00AE1C39">
      <w:pPr>
        <w:rPr>
          <w:rFonts w:ascii="Times New Roman" w:hAnsi="Times New Roman"/>
          <w:sz w:val="28"/>
          <w:szCs w:val="28"/>
          <w:u w:val="single"/>
        </w:rPr>
      </w:pPr>
      <w:proofErr w:type="gramStart"/>
      <w:r w:rsidRPr="002F7EFA">
        <w:rPr>
          <w:rFonts w:ascii="Times New Roman" w:hAnsi="Times New Roman"/>
          <w:sz w:val="28"/>
          <w:szCs w:val="28"/>
          <w:u w:val="single"/>
        </w:rPr>
        <w:t>1</w:t>
      </w:r>
      <w:r w:rsidR="00003253">
        <w:rPr>
          <w:rFonts w:ascii="Times New Roman" w:hAnsi="Times New Roman"/>
          <w:sz w:val="28"/>
          <w:szCs w:val="28"/>
          <w:u w:val="single"/>
        </w:rPr>
        <w:t xml:space="preserve"> </w:t>
      </w:r>
      <w:r w:rsidR="007F550B" w:rsidRPr="002F7EFA">
        <w:rPr>
          <w:rFonts w:ascii="Times New Roman" w:hAnsi="Times New Roman"/>
          <w:sz w:val="28"/>
          <w:szCs w:val="28"/>
          <w:u w:val="single"/>
        </w:rPr>
        <w:t xml:space="preserve"> </w:t>
      </w:r>
      <w:r w:rsidR="002F7EFA" w:rsidRPr="002F7EFA">
        <w:rPr>
          <w:rFonts w:ascii="Times New Roman" w:hAnsi="Times New Roman"/>
          <w:sz w:val="28"/>
          <w:szCs w:val="28"/>
          <w:u w:val="single"/>
        </w:rPr>
        <w:t>&lt;</w:t>
      </w:r>
      <w:proofErr w:type="gramEnd"/>
      <w:r w:rsidR="002F7EFA" w:rsidRPr="002F7EFA">
        <w:rPr>
          <w:rFonts w:ascii="Times New Roman" w:hAnsi="Times New Roman"/>
          <w:sz w:val="28"/>
          <w:szCs w:val="28"/>
          <w:u w:val="single"/>
        </w:rPr>
        <w:t>sample ID&gt;.MLST_result.csv</w:t>
      </w:r>
      <w:r w:rsidR="002F7EFA">
        <w:rPr>
          <w:rFonts w:ascii="Times New Roman" w:hAnsi="Times New Roman"/>
          <w:sz w:val="28"/>
          <w:szCs w:val="28"/>
          <w:u w:val="single"/>
        </w:rPr>
        <w:t xml:space="preserve"> file</w:t>
      </w:r>
    </w:p>
    <w:p w:rsidR="002F7EFA" w:rsidRDefault="002F7EFA" w:rsidP="00AE1C39">
      <w:pPr>
        <w:rPr>
          <w:rFonts w:ascii="Times New Roman" w:hAnsi="Times New Roman"/>
          <w:u w:val="single"/>
        </w:rPr>
      </w:pPr>
    </w:p>
    <w:p w:rsidR="007F550B" w:rsidRPr="002F7EFA" w:rsidRDefault="002F7EFA" w:rsidP="00AE1C39">
      <w:pPr>
        <w:rPr>
          <w:rFonts w:ascii="Times New Roman" w:hAnsi="Times New Roman"/>
        </w:rPr>
      </w:pPr>
      <w:r w:rsidRPr="002F7EFA">
        <w:rPr>
          <w:rFonts w:ascii="Times New Roman" w:hAnsi="Times New Roman"/>
        </w:rPr>
        <w:t xml:space="preserve">1.1 </w:t>
      </w:r>
      <w:r w:rsidR="007F550B" w:rsidRPr="002F7EFA">
        <w:rPr>
          <w:rFonts w:ascii="Times New Roman" w:hAnsi="Times New Roman"/>
        </w:rPr>
        <w:t>Coverage statistic metrics</w:t>
      </w:r>
    </w:p>
    <w:p w:rsidR="00E202DF" w:rsidRPr="005F280D" w:rsidRDefault="00E202DF" w:rsidP="00AE1C39">
      <w:pPr>
        <w:rPr>
          <w:rFonts w:ascii="Times New Roman" w:hAnsi="Times New Roman"/>
          <w:u w:val="single"/>
        </w:rPr>
      </w:pPr>
    </w:p>
    <w:p w:rsidR="00031ABA" w:rsidRDefault="00AE1C39" w:rsidP="00AE1C39">
      <w:pPr>
        <w:rPr>
          <w:rFonts w:ascii="Times New Roman" w:hAnsi="Times New Roman"/>
        </w:rPr>
      </w:pPr>
      <w:r w:rsidRPr="00173E2C">
        <w:rPr>
          <w:rFonts w:ascii="Times New Roman" w:hAnsi="Times New Roman"/>
          <w:b w:val="0"/>
        </w:rPr>
        <w:t xml:space="preserve">Once the most likely allele is determined at each MLST locus, </w:t>
      </w:r>
      <w:r w:rsidR="00003253">
        <w:rPr>
          <w:rFonts w:ascii="Times New Roman" w:hAnsi="Times New Roman"/>
          <w:b w:val="0"/>
        </w:rPr>
        <w:t>four</w:t>
      </w:r>
      <w:r w:rsidR="00003253" w:rsidRPr="00173E2C">
        <w:rPr>
          <w:rFonts w:ascii="Times New Roman" w:hAnsi="Times New Roman"/>
          <w:b w:val="0"/>
        </w:rPr>
        <w:t xml:space="preserve"> </w:t>
      </w:r>
      <w:r w:rsidRPr="00173E2C">
        <w:rPr>
          <w:rFonts w:ascii="Times New Roman" w:hAnsi="Times New Roman"/>
          <w:b w:val="0"/>
        </w:rPr>
        <w:t>coverage metrics are calculated for each MLST locus to assess the confidence of these assignments.</w:t>
      </w:r>
      <w:r w:rsidR="00031ABA" w:rsidRPr="00031ABA">
        <w:rPr>
          <w:rFonts w:ascii="Times New Roman" w:hAnsi="Times New Roman"/>
          <w:b w:val="0"/>
        </w:rPr>
        <w:t xml:space="preserve"> </w:t>
      </w:r>
      <w:r w:rsidR="00031ABA" w:rsidRPr="00E202DF">
        <w:rPr>
          <w:rFonts w:ascii="Times New Roman" w:hAnsi="Times New Roman"/>
          <w:b w:val="0"/>
        </w:rPr>
        <w:t xml:space="preserve">The </w:t>
      </w:r>
      <w:proofErr w:type="gramStart"/>
      <w:r w:rsidR="00031ABA">
        <w:rPr>
          <w:rFonts w:ascii="Times New Roman" w:hAnsi="Times New Roman"/>
          <w:b w:val="0"/>
        </w:rPr>
        <w:t>c</w:t>
      </w:r>
      <w:r w:rsidR="00031ABA" w:rsidRPr="00031ABA">
        <w:rPr>
          <w:rFonts w:ascii="Times New Roman" w:hAnsi="Times New Roman"/>
          <w:b w:val="0"/>
        </w:rPr>
        <w:t>overage  metric</w:t>
      </w:r>
      <w:proofErr w:type="gramEnd"/>
      <w:r w:rsidR="00031ABA" w:rsidRPr="00031ABA">
        <w:rPr>
          <w:rFonts w:ascii="Times New Roman" w:hAnsi="Times New Roman"/>
          <w:b w:val="0"/>
        </w:rPr>
        <w:t xml:space="preserve"> </w:t>
      </w:r>
      <w:r w:rsidR="00031ABA" w:rsidRPr="00E202DF">
        <w:rPr>
          <w:rFonts w:ascii="Times New Roman" w:hAnsi="Times New Roman"/>
          <w:b w:val="0"/>
        </w:rPr>
        <w:t>value</w:t>
      </w:r>
      <w:r w:rsidR="00031ABA">
        <w:rPr>
          <w:rFonts w:ascii="Times New Roman" w:hAnsi="Times New Roman"/>
          <w:b w:val="0"/>
        </w:rPr>
        <w:t>s</w:t>
      </w:r>
      <w:r w:rsidR="00031ABA" w:rsidRPr="00E202DF">
        <w:rPr>
          <w:rFonts w:ascii="Times New Roman" w:hAnsi="Times New Roman"/>
          <w:b w:val="0"/>
        </w:rPr>
        <w:t xml:space="preserve"> </w:t>
      </w:r>
      <w:r w:rsidR="00031ABA">
        <w:rPr>
          <w:rFonts w:ascii="Times New Roman" w:hAnsi="Times New Roman"/>
          <w:b w:val="0"/>
        </w:rPr>
        <w:t>are</w:t>
      </w:r>
      <w:r w:rsidR="00031ABA" w:rsidRPr="00E202DF">
        <w:rPr>
          <w:rFonts w:ascii="Times New Roman" w:hAnsi="Times New Roman"/>
          <w:b w:val="0"/>
        </w:rPr>
        <w:t xml:space="preserve"> reported in the </w:t>
      </w:r>
      <w:r w:rsidR="00031ABA" w:rsidRPr="00031ABA">
        <w:rPr>
          <w:rFonts w:ascii="Times New Roman" w:hAnsi="Times New Roman"/>
        </w:rPr>
        <w:t>&lt;sample ID&gt;.MLST_result.csv</w:t>
      </w:r>
      <w:r w:rsidR="00031ABA" w:rsidRPr="00E202DF">
        <w:rPr>
          <w:rFonts w:ascii="Times New Roman" w:hAnsi="Times New Roman"/>
          <w:b w:val="0"/>
        </w:rPr>
        <w:t xml:space="preserve"> output file</w:t>
      </w:r>
      <w:r w:rsidR="00031ABA">
        <w:rPr>
          <w:rFonts w:ascii="Times New Roman" w:hAnsi="Times New Roman"/>
          <w:b w:val="0"/>
          <w:sz w:val="28"/>
          <w:szCs w:val="28"/>
        </w:rPr>
        <w:t>.</w:t>
      </w:r>
      <w:r w:rsidR="00031ABA">
        <w:rPr>
          <w:rFonts w:ascii="Times New Roman" w:hAnsi="Times New Roman"/>
        </w:rPr>
        <w:t xml:space="preserve"> </w:t>
      </w:r>
    </w:p>
    <w:p w:rsidR="00226BC1" w:rsidRPr="00C216B2" w:rsidRDefault="00031ABA" w:rsidP="00AE1C39">
      <w:pPr>
        <w:rPr>
          <w:rFonts w:ascii="Times New Roman" w:hAnsi="Times New Roman"/>
        </w:rPr>
      </w:pPr>
      <w:r>
        <w:rPr>
          <w:rFonts w:ascii="Times New Roman" w:hAnsi="Times New Roman"/>
          <w:b w:val="0"/>
        </w:rPr>
        <w:t>The</w:t>
      </w:r>
      <w:r w:rsidR="00003253">
        <w:rPr>
          <w:rFonts w:ascii="Times New Roman" w:hAnsi="Times New Roman"/>
          <w:b w:val="0"/>
        </w:rPr>
        <w:t xml:space="preserve"> four</w:t>
      </w:r>
      <w:r w:rsidRPr="00173E2C">
        <w:rPr>
          <w:rFonts w:ascii="Times New Roman" w:hAnsi="Times New Roman"/>
          <w:b w:val="0"/>
        </w:rPr>
        <w:t xml:space="preserve"> coverage metrics </w:t>
      </w:r>
      <w:r w:rsidR="007C1454">
        <w:rPr>
          <w:rFonts w:ascii="Times New Roman" w:hAnsi="Times New Roman"/>
          <w:b w:val="0"/>
        </w:rPr>
        <w:t xml:space="preserve">are </w:t>
      </w:r>
      <w:r w:rsidR="00AE1C39" w:rsidRPr="00173E2C">
        <w:rPr>
          <w:rFonts w:ascii="Times New Roman" w:hAnsi="Times New Roman"/>
          <w:b w:val="0"/>
        </w:rPr>
        <w:t>detailed below</w:t>
      </w:r>
      <w:r>
        <w:rPr>
          <w:rFonts w:ascii="Times New Roman" w:hAnsi="Times New Roman"/>
          <w:b w:val="0"/>
        </w:rPr>
        <w:t>:</w:t>
      </w:r>
    </w:p>
    <w:p w:rsidR="00AE1C39" w:rsidRPr="00173E2C" w:rsidRDefault="00AE1C39" w:rsidP="00AE1C39">
      <w:pPr>
        <w:numPr>
          <w:ilvl w:val="0"/>
          <w:numId w:val="25"/>
        </w:numPr>
        <w:tabs>
          <w:tab w:val="clear" w:pos="-720"/>
        </w:tabs>
        <w:suppressAutoHyphens w:val="0"/>
        <w:spacing w:after="200" w:line="276" w:lineRule="auto"/>
        <w:jc w:val="left"/>
        <w:rPr>
          <w:rFonts w:ascii="Times New Roman" w:hAnsi="Times New Roman"/>
          <w:b w:val="0"/>
        </w:rPr>
      </w:pPr>
      <w:r w:rsidRPr="00A73A84">
        <w:rPr>
          <w:rFonts w:ascii="Times New Roman" w:hAnsi="Times New Roman"/>
          <w:color w:val="000000"/>
          <w:lang w:eastAsia="en-GB"/>
        </w:rPr>
        <w:t>Minimum consensus depth</w:t>
      </w:r>
      <w:r w:rsidRPr="00173E2C">
        <w:rPr>
          <w:rFonts w:ascii="Times New Roman" w:hAnsi="Times New Roman"/>
          <w:b w:val="0"/>
        </w:rPr>
        <w:t>: the minimum number of reads that match 100% to the reference sequences at any single position. For example: the minimum number of reads that align to reference sequences (e.g. HISD-4 locus variant sequences) is 6 (See Fig 1). This value excludes non-consensus bases.</w:t>
      </w:r>
    </w:p>
    <w:p w:rsidR="00AE1C39" w:rsidRPr="00173E2C" w:rsidRDefault="00487CF4" w:rsidP="00AE1C39">
      <w:pPr>
        <w:ind w:left="360"/>
        <w:rPr>
          <w:rFonts w:ascii="Times New Roman" w:hAnsi="Times New Roman"/>
          <w:b w:val="0"/>
        </w:rPr>
      </w:pPr>
      <w:r>
        <w:rPr>
          <w:rFonts w:ascii="Times New Roman" w:hAnsi="Times New Roman"/>
          <w:b w:val="0"/>
          <w:noProof/>
          <w:lang w:eastAsia="en-GB"/>
        </w:rPr>
        <w:lastRenderedPageBreak/>
        <mc:AlternateContent>
          <mc:Choice Requires="wps">
            <w:drawing>
              <wp:anchor distT="0" distB="0" distL="114300" distR="114300" simplePos="0" relativeHeight="251671552" behindDoc="0" locked="0" layoutInCell="1" allowOverlap="1" wp14:anchorId="6206B936" wp14:editId="36FC3DFC">
                <wp:simplePos x="0" y="0"/>
                <wp:positionH relativeFrom="column">
                  <wp:posOffset>4871085</wp:posOffset>
                </wp:positionH>
                <wp:positionV relativeFrom="paragraph">
                  <wp:posOffset>845185</wp:posOffset>
                </wp:positionV>
                <wp:extent cx="1402080" cy="670560"/>
                <wp:effectExtent l="0" t="0" r="26670" b="1524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670560"/>
                        </a:xfrm>
                        <a:prstGeom prst="rect">
                          <a:avLst/>
                        </a:prstGeom>
                        <a:solidFill>
                          <a:srgbClr val="FFFFFF"/>
                        </a:solidFill>
                        <a:ln w="9525">
                          <a:solidFill>
                            <a:srgbClr val="000000"/>
                          </a:solidFill>
                          <a:miter lim="800000"/>
                          <a:headEnd/>
                          <a:tailEnd/>
                        </a:ln>
                      </wps:spPr>
                      <wps:txbx>
                        <w:txbxContent>
                          <w:p w:rsidR="001F3153" w:rsidRDefault="001F3153" w:rsidP="003A4904">
                            <w:pPr>
                              <w:jc w:val="left"/>
                            </w:pPr>
                            <w:r>
                              <w:t>Mapped reads from tested isolate</w:t>
                            </w:r>
                          </w:p>
                          <w:p w:rsidR="001F3153" w:rsidRDefault="001F3153" w:rsidP="00AE1C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left:0;text-align:left;margin-left:383.55pt;margin-top:66.55pt;width:110.4pt;height:5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">
                <v:textbox>
                  <w:txbxContent>
                    <w:p w:rsidR="001F3153" w:rsidRDefault="001F3153" w:rsidP="003A4904">
                      <w:pPr>
                        <w:jc w:val="left"/>
                      </w:pPr>
                      <w:r>
                        <w:t>Mapped reads from tested isolate</w:t>
                      </w:r>
                    </w:p>
                    <w:p w:rsidR="001F3153" w:rsidRDefault="001F3153" w:rsidP="00AE1C39"/>
                  </w:txbxContent>
                </v:textbox>
              </v:shape>
            </w:pict>
          </mc:Fallback>
        </mc:AlternateContent>
      </w:r>
      <w:r>
        <w:rPr>
          <w:rFonts w:ascii="Times New Roman" w:hAnsi="Times New Roman"/>
          <w:b w:val="0"/>
          <w:noProof/>
          <w:lang w:eastAsia="en-GB"/>
        </w:rPr>
        <mc:AlternateContent>
          <mc:Choice Requires="wps">
            <w:drawing>
              <wp:anchor distT="0" distB="0" distL="114300" distR="114300" simplePos="0" relativeHeight="251668480" behindDoc="0" locked="0" layoutInCell="1" allowOverlap="1" wp14:anchorId="05E2BF92" wp14:editId="66DC0167">
                <wp:simplePos x="0" y="0"/>
                <wp:positionH relativeFrom="column">
                  <wp:posOffset>4732655</wp:posOffset>
                </wp:positionH>
                <wp:positionV relativeFrom="paragraph">
                  <wp:posOffset>50165</wp:posOffset>
                </wp:positionV>
                <wp:extent cx="1474470" cy="645160"/>
                <wp:effectExtent l="0" t="0" r="11430" b="2159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645160"/>
                        </a:xfrm>
                        <a:prstGeom prst="rect">
                          <a:avLst/>
                        </a:prstGeom>
                        <a:solidFill>
                          <a:srgbClr val="FFFFFF"/>
                        </a:solidFill>
                        <a:ln w="9525">
                          <a:solidFill>
                            <a:srgbClr val="000000"/>
                          </a:solidFill>
                          <a:miter lim="800000"/>
                          <a:headEnd/>
                          <a:tailEnd/>
                        </a:ln>
                      </wps:spPr>
                      <wps:txbx>
                        <w:txbxContent>
                          <w:p w:rsidR="001F3153" w:rsidRDefault="001F3153" w:rsidP="003A4904">
                            <w:pPr>
                              <w:jc w:val="left"/>
                            </w:pPr>
                            <w:r w:rsidRPr="00DA2F4A">
                              <w:rPr>
                                <w:b w:val="0"/>
                                <w:sz w:val="20"/>
                                <w:szCs w:val="20"/>
                              </w:rPr>
                              <w:t>Reference sequences (HISD-</w:t>
                            </w:r>
                            <w:r w:rsidRPr="00DA2F4A">
                              <w:rPr>
                                <w:b w:val="0"/>
                              </w:rPr>
                              <w:t>4</w:t>
                            </w:r>
                            <w:r>
                              <w:t xml:space="preserve"> locus variant sequences)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27" type="#_x0000_t202" style="position:absolute;left:0;text-align:left;margin-left:372.65pt;margin-top:3.95pt;width:116.1pt;height:5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">
                <v:textbox>
                  <w:txbxContent>
                    <w:p w:rsidR="001F3153" w:rsidRDefault="001F3153" w:rsidP="003A4904">
                      <w:pPr>
                        <w:jc w:val="left"/>
                      </w:pPr>
                      <w:r w:rsidRPr="00DA2F4A">
                        <w:rPr>
                          <w:b w:val="0"/>
                          <w:sz w:val="20"/>
                          <w:szCs w:val="20"/>
                        </w:rPr>
                        <w:t>Reference sequences (HISD-</w:t>
                      </w:r>
                      <w:r w:rsidRPr="00DA2F4A">
                        <w:rPr>
                          <w:b w:val="0"/>
                        </w:rPr>
                        <w:t>4</w:t>
                      </w:r>
                      <w:r>
                        <w:t xml:space="preserve"> locus variant sequences)</w:t>
                      </w:r>
                    </w:p>
                  </w:txbxContent>
                </v:textbox>
              </v:shape>
            </w:pict>
          </mc:Fallback>
        </mc:AlternateContent>
      </w:r>
      <w:r>
        <w:rPr>
          <w:rFonts w:ascii="Times New Roman" w:hAnsi="Times New Roman"/>
          <w:b w:val="0"/>
          <w:noProof/>
          <w:lang w:eastAsia="en-GB"/>
        </w:rPr>
        <mc:AlternateContent>
          <mc:Choice Requires="wps">
            <w:drawing>
              <wp:anchor distT="0" distB="0" distL="114300" distR="114300" simplePos="0" relativeHeight="251667456" behindDoc="0" locked="0" layoutInCell="1" allowOverlap="1" wp14:anchorId="212EC38E" wp14:editId="1A10F116">
                <wp:simplePos x="0" y="0"/>
                <wp:positionH relativeFrom="column">
                  <wp:posOffset>4526915</wp:posOffset>
                </wp:positionH>
                <wp:positionV relativeFrom="paragraph">
                  <wp:posOffset>501650</wp:posOffset>
                </wp:positionV>
                <wp:extent cx="205740" cy="635"/>
                <wp:effectExtent l="0" t="76200" r="22860" b="9461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1" o:spid="_x0000_s1026" type="#_x0000_t32" style="position:absolute;margin-left:356.45pt;margin-top:39.5pt;width:16.2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">
                <v:stroke endarrow="block"/>
              </v:shape>
            </w:pict>
          </mc:Fallback>
        </mc:AlternateContent>
      </w:r>
      <w:r>
        <w:rPr>
          <w:rFonts w:ascii="Times New Roman" w:hAnsi="Times New Roman"/>
          <w:b w:val="0"/>
          <w:noProof/>
          <w:lang w:eastAsia="en-GB"/>
        </w:rPr>
        <mc:AlternateContent>
          <mc:Choice Requires="wps">
            <w:drawing>
              <wp:anchor distT="0" distB="0" distL="114300" distR="114300" simplePos="0" relativeHeight="251679744" behindDoc="0" locked="0" layoutInCell="1" allowOverlap="1" wp14:anchorId="16FD8BF2" wp14:editId="17EE8A2C">
                <wp:simplePos x="0" y="0"/>
                <wp:positionH relativeFrom="column">
                  <wp:posOffset>3192145</wp:posOffset>
                </wp:positionH>
                <wp:positionV relativeFrom="paragraph">
                  <wp:posOffset>784225</wp:posOffset>
                </wp:positionV>
                <wp:extent cx="90805" cy="580390"/>
                <wp:effectExtent l="0" t="0" r="23495" b="10160"/>
                <wp:wrapNone/>
                <wp:docPr id="50" name="Right Bracket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80390"/>
                        </a:xfrm>
                        <a:prstGeom prst="rightBracket">
                          <a:avLst>
                            <a:gd name="adj" fmla="val 5326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50" o:spid="_x0000_s1026" type="#_x0000_t86" style="position:absolute;margin-left:251.35pt;margin-top:61.75pt;width:7.15pt;height:4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"/>
            </w:pict>
          </mc:Fallback>
        </mc:AlternateContent>
      </w:r>
      <w:r>
        <w:rPr>
          <w:rFonts w:ascii="Times New Roman" w:hAnsi="Times New Roman"/>
          <w:b w:val="0"/>
          <w:noProof/>
          <w:lang w:eastAsia="en-GB"/>
        </w:rPr>
        <mc:AlternateContent>
          <mc:Choice Requires="wps">
            <w:drawing>
              <wp:anchor distT="0" distB="0" distL="114300" distR="114300" simplePos="0" relativeHeight="251680768" behindDoc="0" locked="0" layoutInCell="1" allowOverlap="1" wp14:anchorId="353789DC" wp14:editId="2EB08887">
                <wp:simplePos x="0" y="0"/>
                <wp:positionH relativeFrom="column">
                  <wp:posOffset>3020060</wp:posOffset>
                </wp:positionH>
                <wp:positionV relativeFrom="paragraph">
                  <wp:posOffset>784225</wp:posOffset>
                </wp:positionV>
                <wp:extent cx="172085" cy="580390"/>
                <wp:effectExtent l="0" t="0" r="18415" b="10160"/>
                <wp:wrapNone/>
                <wp:docPr id="49" name="Left Bracket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580390"/>
                        </a:xfrm>
                        <a:prstGeom prst="leftBracket">
                          <a:avLst>
                            <a:gd name="adj" fmla="val 2810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9" o:spid="_x0000_s1026" type="#_x0000_t85" style="position:absolute;margin-left:237.8pt;margin-top:61.75pt;width:13.55pt;height:4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"/>
            </w:pict>
          </mc:Fallback>
        </mc:AlternateContent>
      </w:r>
      <w:r>
        <w:rPr>
          <w:rFonts w:ascii="Times New Roman" w:hAnsi="Times New Roman"/>
          <w:b w:val="0"/>
          <w:noProof/>
          <w:lang w:eastAsia="en-GB"/>
        </w:rPr>
        <mc:AlternateContent>
          <mc:Choice Requires="wps">
            <w:drawing>
              <wp:anchor distT="0" distB="0" distL="114300" distR="114300" simplePos="0" relativeHeight="251659264" behindDoc="0" locked="0" layoutInCell="1" allowOverlap="1" wp14:anchorId="45726115" wp14:editId="50034BC1">
                <wp:simplePos x="0" y="0"/>
                <wp:positionH relativeFrom="column">
                  <wp:posOffset>3258820</wp:posOffset>
                </wp:positionH>
                <wp:positionV relativeFrom="paragraph">
                  <wp:posOffset>1022350</wp:posOffset>
                </wp:positionV>
                <wp:extent cx="1828800" cy="680720"/>
                <wp:effectExtent l="0" t="0" r="76200" b="6223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680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256.6pt;margin-top:80.5pt;width:2in;height:5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">
                <v:stroke endarrow="block"/>
              </v:shape>
            </w:pict>
          </mc:Fallback>
        </mc:AlternateContent>
      </w:r>
      <w:r>
        <w:rPr>
          <w:rFonts w:ascii="Times New Roman" w:hAnsi="Times New Roman"/>
          <w:b w:val="0"/>
          <w:noProof/>
          <w:lang w:eastAsia="en-GB"/>
        </w:rPr>
        <mc:AlternateContent>
          <mc:Choice Requires="wps">
            <w:drawing>
              <wp:anchor distT="4294967294" distB="4294967294" distL="114300" distR="114300" simplePos="0" relativeHeight="251670528" behindDoc="0" locked="0" layoutInCell="1" allowOverlap="1" wp14:anchorId="297DFEE3" wp14:editId="61A800C9">
                <wp:simplePos x="0" y="0"/>
                <wp:positionH relativeFrom="column">
                  <wp:posOffset>4610735</wp:posOffset>
                </wp:positionH>
                <wp:positionV relativeFrom="paragraph">
                  <wp:posOffset>1055369</wp:posOffset>
                </wp:positionV>
                <wp:extent cx="260350" cy="0"/>
                <wp:effectExtent l="0" t="76200" r="25400" b="9525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363.05pt;margin-top:83.1pt;width:20.5pt;height:0;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">
                <v:stroke endarrow="block"/>
              </v:shape>
            </w:pict>
          </mc:Fallback>
        </mc:AlternateContent>
      </w:r>
      <w:r>
        <w:rPr>
          <w:rFonts w:ascii="Times New Roman" w:hAnsi="Times New Roman"/>
          <w:b w:val="0"/>
          <w:noProof/>
          <w:lang w:eastAsia="en-GB"/>
        </w:rPr>
        <mc:AlternateContent>
          <mc:Choice Requires="wps">
            <w:drawing>
              <wp:anchor distT="0" distB="0" distL="114300" distR="114300" simplePos="0" relativeHeight="251669504" behindDoc="0" locked="0" layoutInCell="1" allowOverlap="1" wp14:anchorId="05331350" wp14:editId="137893F2">
                <wp:simplePos x="0" y="0"/>
                <wp:positionH relativeFrom="column">
                  <wp:posOffset>4605020</wp:posOffset>
                </wp:positionH>
                <wp:positionV relativeFrom="paragraph">
                  <wp:posOffset>784225</wp:posOffset>
                </wp:positionV>
                <wp:extent cx="5715" cy="548640"/>
                <wp:effectExtent l="0" t="0" r="32385" b="2286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48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362.6pt;margin-top:61.75pt;width:.45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dKgIAAE4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"/>
            </w:pict>
          </mc:Fallback>
        </mc:AlternateContent>
      </w:r>
      <w:r w:rsidR="00AE1C39" w:rsidRPr="00173E2C">
        <w:rPr>
          <w:rFonts w:ascii="Times New Roman" w:hAnsi="Times New Roman"/>
          <w:b w:val="0"/>
          <w:noProof/>
          <w:lang w:eastAsia="en-GB"/>
        </w:rPr>
        <w:drawing>
          <wp:inline distT="0" distB="0" distL="0" distR="0" wp14:anchorId="13D06104" wp14:editId="3C268F79">
            <wp:extent cx="4298315" cy="141859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70158" t="14711" r="3462" b="52235"/>
                    <a:stretch>
                      <a:fillRect/>
                    </a:stretch>
                  </pic:blipFill>
                  <pic:spPr bwMode="auto">
                    <a:xfrm>
                      <a:off x="0" y="0"/>
                      <a:ext cx="4298315" cy="1418590"/>
                    </a:xfrm>
                    <a:prstGeom prst="rect">
                      <a:avLst/>
                    </a:prstGeom>
                    <a:noFill/>
                    <a:ln>
                      <a:noFill/>
                    </a:ln>
                  </pic:spPr>
                </pic:pic>
              </a:graphicData>
            </a:graphic>
          </wp:inline>
        </w:drawing>
      </w:r>
    </w:p>
    <w:p w:rsidR="00AE1C39" w:rsidRPr="00173E2C" w:rsidRDefault="00487CF4" w:rsidP="00AE1C39">
      <w:pPr>
        <w:ind w:firstLine="360"/>
        <w:rPr>
          <w:rFonts w:ascii="Times New Roman" w:hAnsi="Times New Roman"/>
          <w:b w:val="0"/>
          <w:i/>
        </w:rPr>
      </w:pPr>
      <w:r>
        <w:rPr>
          <w:rFonts w:ascii="Times New Roman" w:hAnsi="Times New Roman"/>
          <w:b w:val="0"/>
          <w:noProof/>
          <w:lang w:eastAsia="en-GB"/>
        </w:rPr>
        <mc:AlternateContent>
          <mc:Choice Requires="wps">
            <w:drawing>
              <wp:anchor distT="0" distB="0" distL="114300" distR="114300" simplePos="0" relativeHeight="251660288" behindDoc="0" locked="0" layoutInCell="1" allowOverlap="1" wp14:anchorId="2E5AF790" wp14:editId="72D82AA6">
                <wp:simplePos x="0" y="0"/>
                <wp:positionH relativeFrom="column">
                  <wp:posOffset>4838065</wp:posOffset>
                </wp:positionH>
                <wp:positionV relativeFrom="paragraph">
                  <wp:posOffset>173990</wp:posOffset>
                </wp:positionV>
                <wp:extent cx="1213485" cy="271145"/>
                <wp:effectExtent l="0" t="0" r="24765" b="1460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485" cy="271145"/>
                        </a:xfrm>
                        <a:prstGeom prst="rect">
                          <a:avLst/>
                        </a:prstGeom>
                        <a:solidFill>
                          <a:srgbClr val="FFFFFF"/>
                        </a:solidFill>
                        <a:ln w="9525">
                          <a:solidFill>
                            <a:srgbClr val="000000"/>
                          </a:solidFill>
                          <a:miter lim="800000"/>
                          <a:headEnd/>
                          <a:tailEnd/>
                        </a:ln>
                      </wps:spPr>
                      <wps:txbx>
                        <w:txbxContent>
                          <w:p w:rsidR="001F3153" w:rsidRDefault="001F3153" w:rsidP="00AE1C39">
                            <w:r>
                              <w:t>Min =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left:0;text-align:left;margin-left:380.95pt;margin-top:13.7pt;width:95.55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">
                <v:textbox>
                  <w:txbxContent>
                    <w:p w:rsidR="001F3153" w:rsidRDefault="001F3153" w:rsidP="00AE1C39">
                      <w:r>
                        <w:t>Min = 6</w:t>
                      </w:r>
                    </w:p>
                  </w:txbxContent>
                </v:textbox>
              </v:shape>
            </w:pict>
          </mc:Fallback>
        </mc:AlternateContent>
      </w:r>
      <w:r w:rsidR="00173E2C" w:rsidRPr="00173E2C">
        <w:rPr>
          <w:rFonts w:ascii="Times New Roman" w:hAnsi="Times New Roman"/>
          <w:b w:val="0"/>
        </w:rPr>
        <w:t xml:space="preserve"> </w:t>
      </w:r>
      <w:r w:rsidR="00173E2C" w:rsidRPr="00173E2C">
        <w:rPr>
          <w:rFonts w:ascii="Times New Roman" w:hAnsi="Times New Roman"/>
          <w:b w:val="0"/>
          <w:i/>
        </w:rPr>
        <w:t xml:space="preserve">Figure </w:t>
      </w:r>
      <w:r w:rsidR="00AE1C39" w:rsidRPr="00173E2C">
        <w:rPr>
          <w:rFonts w:ascii="Times New Roman" w:hAnsi="Times New Roman"/>
          <w:b w:val="0"/>
          <w:i/>
        </w:rPr>
        <w:t>1: Display the minimum number of reads that match 100% to the reference sequences</w:t>
      </w:r>
    </w:p>
    <w:p w:rsidR="00C82478" w:rsidRDefault="00C82478" w:rsidP="00AE1C39">
      <w:pPr>
        <w:rPr>
          <w:rFonts w:ascii="Times New Roman" w:hAnsi="Times New Roman"/>
          <w:b w:val="0"/>
          <w:i/>
        </w:rPr>
      </w:pPr>
    </w:p>
    <w:p w:rsidR="00C82478" w:rsidRDefault="00487CF4" w:rsidP="00AE1C39">
      <w:pPr>
        <w:rPr>
          <w:rFonts w:ascii="Times New Roman" w:hAnsi="Times New Roman"/>
          <w:b w:val="0"/>
          <w:i/>
        </w:rPr>
      </w:pPr>
      <w:r>
        <w:rPr>
          <w:rFonts w:ascii="Times New Roman" w:hAnsi="Times New Roman"/>
          <w:b w:val="0"/>
          <w:noProof/>
          <w:lang w:eastAsia="en-GB"/>
        </w:rPr>
        <mc:AlternateContent>
          <mc:Choice Requires="wps">
            <w:drawing>
              <wp:anchor distT="0" distB="0" distL="114300" distR="114300" simplePos="0" relativeHeight="251682816" behindDoc="0" locked="0" layoutInCell="1" allowOverlap="1" wp14:anchorId="69E90C40" wp14:editId="2C87ED4F">
                <wp:simplePos x="0" y="0"/>
                <wp:positionH relativeFrom="column">
                  <wp:posOffset>3429000</wp:posOffset>
                </wp:positionH>
                <wp:positionV relativeFrom="paragraph">
                  <wp:posOffset>83185</wp:posOffset>
                </wp:positionV>
                <wp:extent cx="1809750" cy="2295525"/>
                <wp:effectExtent l="0" t="38100" r="57150" b="2857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9750" cy="2295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270pt;margin-top:6.55pt;width:142.5pt;height:180.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">
                <v:stroke endarrow="block"/>
              </v:shape>
            </w:pict>
          </mc:Fallback>
        </mc:AlternateContent>
      </w:r>
    </w:p>
    <w:tbl>
      <w:tblPr>
        <w:tblW w:w="9923" w:type="dxa"/>
        <w:tblInd w:w="-34" w:type="dxa"/>
        <w:tblLayout w:type="fixed"/>
        <w:tblLook w:val="04A0" w:firstRow="1" w:lastRow="0" w:firstColumn="1" w:lastColumn="0" w:noHBand="0" w:noVBand="1"/>
      </w:tblPr>
      <w:tblGrid>
        <w:gridCol w:w="1135"/>
        <w:gridCol w:w="992"/>
        <w:gridCol w:w="1199"/>
        <w:gridCol w:w="1244"/>
        <w:gridCol w:w="1101"/>
        <w:gridCol w:w="1134"/>
        <w:gridCol w:w="850"/>
        <w:gridCol w:w="709"/>
        <w:gridCol w:w="850"/>
        <w:gridCol w:w="709"/>
      </w:tblGrid>
      <w:tr w:rsidR="00031ABA" w:rsidRPr="00C82478">
        <w:trPr>
          <w:trHeight w:val="289"/>
        </w:trPr>
        <w:tc>
          <w:tcPr>
            <w:tcW w:w="1135" w:type="dxa"/>
            <w:tcBorders>
              <w:top w:val="single" w:sz="8" w:space="0" w:color="auto"/>
              <w:left w:val="single" w:sz="8" w:space="0" w:color="auto"/>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20"/>
                <w:szCs w:val="20"/>
                <w:lang w:eastAsia="en-GB"/>
              </w:rPr>
            </w:pPr>
            <w:r w:rsidRPr="00C82478">
              <w:rPr>
                <w:rFonts w:ascii="Calibri" w:hAnsi="Calibri" w:cs="Times New Roman"/>
                <w:bCs/>
                <w:color w:val="000000"/>
                <w:spacing w:val="0"/>
                <w:sz w:val="20"/>
                <w:szCs w:val="20"/>
                <w:lang w:eastAsia="en-GB"/>
              </w:rPr>
              <w:t>ST value</w:t>
            </w:r>
          </w:p>
        </w:tc>
        <w:tc>
          <w:tcPr>
            <w:tcW w:w="8788" w:type="dxa"/>
            <w:gridSpan w:val="9"/>
            <w:tcBorders>
              <w:top w:val="single" w:sz="8" w:space="0" w:color="auto"/>
              <w:left w:val="nil"/>
              <w:bottom w:val="single" w:sz="4" w:space="0" w:color="auto"/>
              <w:right w:val="single" w:sz="8" w:space="0" w:color="000000"/>
            </w:tcBorders>
            <w:shd w:val="clear" w:color="auto" w:fill="auto"/>
            <w:noWrap/>
            <w:vAlign w:val="bottom"/>
          </w:tcPr>
          <w:p w:rsidR="00C82478" w:rsidRPr="00C82478" w:rsidRDefault="00EF419E" w:rsidP="00C82478">
            <w:pPr>
              <w:tabs>
                <w:tab w:val="clear" w:pos="-720"/>
              </w:tabs>
              <w:suppressAutoHyphens w:val="0"/>
              <w:jc w:val="center"/>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13</w:t>
            </w:r>
          </w:p>
        </w:tc>
      </w:tr>
      <w:tr w:rsidR="00031ABA" w:rsidRPr="00C82478">
        <w:trPr>
          <w:trHeight w:val="578"/>
        </w:trPr>
        <w:tc>
          <w:tcPr>
            <w:tcW w:w="1135" w:type="dxa"/>
            <w:tcBorders>
              <w:top w:val="nil"/>
              <w:left w:val="single" w:sz="8" w:space="0" w:color="auto"/>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20"/>
                <w:szCs w:val="20"/>
                <w:lang w:eastAsia="en-GB"/>
              </w:rPr>
            </w:pPr>
            <w:r w:rsidRPr="00C82478">
              <w:rPr>
                <w:rFonts w:ascii="Calibri" w:hAnsi="Calibri" w:cs="Times New Roman"/>
                <w:bCs/>
                <w:color w:val="000000"/>
                <w:spacing w:val="0"/>
                <w:sz w:val="20"/>
                <w:szCs w:val="20"/>
                <w:lang w:eastAsia="en-GB"/>
              </w:rPr>
              <w:t>Predicted Serotype</w:t>
            </w:r>
          </w:p>
        </w:tc>
        <w:tc>
          <w:tcPr>
            <w:tcW w:w="8788" w:type="dxa"/>
            <w:gridSpan w:val="9"/>
            <w:tcBorders>
              <w:top w:val="single" w:sz="4" w:space="0" w:color="auto"/>
              <w:left w:val="nil"/>
              <w:bottom w:val="single" w:sz="4" w:space="0" w:color="auto"/>
              <w:right w:val="single" w:sz="8" w:space="0" w:color="000000"/>
            </w:tcBorders>
            <w:shd w:val="clear" w:color="auto" w:fill="auto"/>
            <w:noWrap/>
            <w:vAlign w:val="bottom"/>
          </w:tcPr>
          <w:p w:rsidR="00C82478" w:rsidRPr="00C82478" w:rsidRDefault="00003253" w:rsidP="00EF419E">
            <w:pPr>
              <w:tabs>
                <w:tab w:val="clear" w:pos="-720"/>
              </w:tabs>
              <w:suppressAutoHyphens w:val="0"/>
              <w:jc w:val="center"/>
              <w:rPr>
                <w:rFonts w:ascii="Calibri" w:hAnsi="Calibri" w:cs="Times New Roman"/>
                <w:b w:val="0"/>
                <w:color w:val="000000"/>
                <w:spacing w:val="0"/>
                <w:sz w:val="20"/>
                <w:szCs w:val="20"/>
                <w:lang w:eastAsia="en-GB"/>
              </w:rPr>
            </w:pPr>
            <w:r w:rsidRPr="00003253">
              <w:rPr>
                <w:rFonts w:ascii="Calibri" w:hAnsi="Calibri" w:cs="Times New Roman"/>
                <w:b w:val="0"/>
                <w:spacing w:val="0"/>
                <w:sz w:val="20"/>
                <w:szCs w:val="20"/>
                <w:lang w:eastAsia="en-GB"/>
              </w:rPr>
              <w:t>('</w:t>
            </w:r>
            <w:proofErr w:type="spellStart"/>
            <w:r w:rsidRPr="00003253">
              <w:rPr>
                <w:rFonts w:ascii="Calibri" w:hAnsi="Calibri" w:cs="Times New Roman"/>
                <w:b w:val="0"/>
                <w:spacing w:val="0"/>
                <w:sz w:val="20"/>
                <w:szCs w:val="20"/>
                <w:lang w:eastAsia="en-GB"/>
              </w:rPr>
              <w:t>Agona</w:t>
            </w:r>
            <w:proofErr w:type="spellEnd"/>
            <w:r w:rsidRPr="00003253">
              <w:rPr>
                <w:rFonts w:ascii="Calibri" w:hAnsi="Calibri" w:cs="Times New Roman"/>
                <w:b w:val="0"/>
                <w:spacing w:val="0"/>
                <w:sz w:val="20"/>
                <w:szCs w:val="20"/>
                <w:lang w:eastAsia="en-GB"/>
              </w:rPr>
              <w:t xml:space="preserve"> (</w:t>
            </w:r>
            <w:proofErr w:type="spellStart"/>
            <w:r w:rsidRPr="00003253">
              <w:rPr>
                <w:rFonts w:ascii="Calibri" w:hAnsi="Calibri" w:cs="Times New Roman"/>
                <w:b w:val="0"/>
                <w:spacing w:val="0"/>
                <w:sz w:val="20"/>
                <w:szCs w:val="20"/>
                <w:lang w:eastAsia="en-GB"/>
              </w:rPr>
              <w:t>Achtman</w:t>
            </w:r>
            <w:proofErr w:type="spellEnd"/>
            <w:r w:rsidRPr="00003253">
              <w:rPr>
                <w:rFonts w:ascii="Calibri" w:hAnsi="Calibri" w:cs="Times New Roman"/>
                <w:b w:val="0"/>
                <w:spacing w:val="0"/>
                <w:sz w:val="20"/>
                <w:szCs w:val="20"/>
                <w:lang w:eastAsia="en-GB"/>
              </w:rPr>
              <w:t>)', 360)</w:t>
            </w:r>
          </w:p>
        </w:tc>
      </w:tr>
      <w:tr w:rsidR="00D257B4" w:rsidRPr="00C82478">
        <w:trPr>
          <w:trHeight w:val="1447"/>
        </w:trPr>
        <w:tc>
          <w:tcPr>
            <w:tcW w:w="1135" w:type="dxa"/>
            <w:tcBorders>
              <w:top w:val="nil"/>
              <w:left w:val="single" w:sz="8" w:space="0" w:color="auto"/>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18"/>
                <w:szCs w:val="18"/>
                <w:lang w:eastAsia="en-GB"/>
              </w:rPr>
            </w:pPr>
            <w:r w:rsidRPr="00C82478">
              <w:rPr>
                <w:rFonts w:ascii="Calibri" w:hAnsi="Calibri" w:cs="Times New Roman"/>
                <w:bCs/>
                <w:color w:val="000000"/>
                <w:spacing w:val="0"/>
                <w:sz w:val="18"/>
                <w:szCs w:val="18"/>
                <w:lang w:eastAsia="en-GB"/>
              </w:rPr>
              <w:t>locus name</w:t>
            </w:r>
          </w:p>
        </w:tc>
        <w:tc>
          <w:tcPr>
            <w:tcW w:w="992" w:type="dxa"/>
            <w:tcBorders>
              <w:top w:val="nil"/>
              <w:left w:val="nil"/>
              <w:bottom w:val="single" w:sz="4" w:space="0" w:color="auto"/>
              <w:right w:val="single" w:sz="4" w:space="0" w:color="auto"/>
            </w:tcBorders>
            <w:shd w:val="clear" w:color="auto" w:fill="auto"/>
            <w:vAlign w:val="bottom"/>
          </w:tcPr>
          <w:p w:rsidR="00C82478" w:rsidRPr="00C82478" w:rsidRDefault="000B7D36" w:rsidP="00C82478">
            <w:pPr>
              <w:tabs>
                <w:tab w:val="clear" w:pos="-720"/>
              </w:tabs>
              <w:suppressAutoHyphens w:val="0"/>
              <w:jc w:val="left"/>
              <w:rPr>
                <w:rFonts w:ascii="Calibri" w:hAnsi="Calibri" w:cs="Times New Roman"/>
                <w:bCs/>
                <w:color w:val="000000"/>
                <w:spacing w:val="0"/>
                <w:sz w:val="18"/>
                <w:szCs w:val="18"/>
                <w:lang w:eastAsia="en-GB"/>
              </w:rPr>
            </w:pPr>
            <w:r w:rsidRPr="00D257B4">
              <w:rPr>
                <w:rFonts w:ascii="Calibri" w:hAnsi="Calibri" w:cs="Times New Roman"/>
                <w:bCs/>
                <w:color w:val="000000"/>
                <w:spacing w:val="0"/>
                <w:sz w:val="18"/>
                <w:szCs w:val="18"/>
                <w:lang w:eastAsia="en-GB"/>
              </w:rPr>
              <w:t>A</w:t>
            </w:r>
            <w:r w:rsidR="00C82478" w:rsidRPr="00C82478">
              <w:rPr>
                <w:rFonts w:ascii="Calibri" w:hAnsi="Calibri" w:cs="Times New Roman"/>
                <w:bCs/>
                <w:color w:val="000000"/>
                <w:spacing w:val="0"/>
                <w:sz w:val="18"/>
                <w:szCs w:val="18"/>
                <w:lang w:eastAsia="en-GB"/>
              </w:rPr>
              <w:t>llele variant</w:t>
            </w:r>
          </w:p>
        </w:tc>
        <w:tc>
          <w:tcPr>
            <w:tcW w:w="1199" w:type="dxa"/>
            <w:tcBorders>
              <w:top w:val="nil"/>
              <w:left w:val="nil"/>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18"/>
                <w:szCs w:val="18"/>
                <w:lang w:eastAsia="en-GB"/>
              </w:rPr>
            </w:pPr>
            <w:r w:rsidRPr="00C82478">
              <w:rPr>
                <w:rFonts w:ascii="Calibri" w:hAnsi="Calibri" w:cs="Times New Roman"/>
                <w:bCs/>
                <w:color w:val="000000"/>
                <w:spacing w:val="0"/>
                <w:sz w:val="18"/>
                <w:szCs w:val="18"/>
                <w:lang w:eastAsia="en-GB"/>
              </w:rPr>
              <w:t>Percentage coverage</w:t>
            </w:r>
          </w:p>
        </w:tc>
        <w:tc>
          <w:tcPr>
            <w:tcW w:w="1244" w:type="dxa"/>
            <w:tcBorders>
              <w:top w:val="nil"/>
              <w:left w:val="nil"/>
              <w:bottom w:val="single" w:sz="4" w:space="0" w:color="auto"/>
              <w:right w:val="single" w:sz="4" w:space="0" w:color="auto"/>
            </w:tcBorders>
            <w:shd w:val="clear" w:color="auto" w:fill="auto"/>
            <w:vAlign w:val="bottom"/>
          </w:tcPr>
          <w:p w:rsidR="00C82478" w:rsidRPr="00C82478" w:rsidRDefault="00C216B2" w:rsidP="00C82478">
            <w:pPr>
              <w:tabs>
                <w:tab w:val="clear" w:pos="-720"/>
              </w:tabs>
              <w:suppressAutoHyphens w:val="0"/>
              <w:jc w:val="left"/>
              <w:rPr>
                <w:rFonts w:ascii="Calibri" w:hAnsi="Calibri" w:cs="Times New Roman"/>
                <w:bCs/>
                <w:color w:val="000000"/>
                <w:spacing w:val="0"/>
                <w:sz w:val="18"/>
                <w:szCs w:val="18"/>
                <w:lang w:eastAsia="en-GB"/>
              </w:rPr>
            </w:pPr>
            <w:r w:rsidRPr="00C216B2">
              <w:rPr>
                <w:rFonts w:ascii="Times New Roman" w:hAnsi="Times New Roman"/>
                <w:sz w:val="18"/>
                <w:szCs w:val="18"/>
              </w:rPr>
              <w:t>Max percentage non consensus base of each locus</w:t>
            </w:r>
          </w:p>
        </w:tc>
        <w:tc>
          <w:tcPr>
            <w:tcW w:w="1101" w:type="dxa"/>
            <w:tcBorders>
              <w:top w:val="nil"/>
              <w:left w:val="nil"/>
              <w:bottom w:val="single" w:sz="4" w:space="0" w:color="auto"/>
              <w:right w:val="single" w:sz="4" w:space="0" w:color="auto"/>
            </w:tcBorders>
            <w:shd w:val="clear" w:color="auto" w:fill="auto"/>
            <w:vAlign w:val="bottom"/>
          </w:tcPr>
          <w:p w:rsidR="00C82478" w:rsidRPr="00C82478" w:rsidRDefault="00C216B2" w:rsidP="00C82478">
            <w:pPr>
              <w:tabs>
                <w:tab w:val="clear" w:pos="-720"/>
              </w:tabs>
              <w:suppressAutoHyphens w:val="0"/>
              <w:jc w:val="left"/>
              <w:rPr>
                <w:rFonts w:ascii="Calibri" w:hAnsi="Calibri" w:cs="Times New Roman"/>
                <w:bCs/>
                <w:color w:val="000000"/>
                <w:spacing w:val="0"/>
                <w:sz w:val="18"/>
                <w:szCs w:val="18"/>
                <w:lang w:eastAsia="en-GB"/>
              </w:rPr>
            </w:pPr>
            <w:r w:rsidRPr="00C216B2">
              <w:rPr>
                <w:rFonts w:ascii="Times New Roman" w:hAnsi="Times New Roman"/>
                <w:sz w:val="18"/>
                <w:szCs w:val="18"/>
              </w:rPr>
              <w:t>Minimum consensus depth of each locus</w:t>
            </w:r>
          </w:p>
        </w:tc>
        <w:tc>
          <w:tcPr>
            <w:tcW w:w="1134" w:type="dxa"/>
            <w:tcBorders>
              <w:top w:val="nil"/>
              <w:left w:val="nil"/>
              <w:bottom w:val="single" w:sz="4" w:space="0" w:color="auto"/>
              <w:right w:val="single" w:sz="4" w:space="0" w:color="auto"/>
            </w:tcBorders>
            <w:shd w:val="clear" w:color="auto" w:fill="auto"/>
            <w:vAlign w:val="bottom"/>
          </w:tcPr>
          <w:p w:rsidR="00C82478" w:rsidRPr="00C82478" w:rsidRDefault="00C216B2" w:rsidP="00C82478">
            <w:pPr>
              <w:tabs>
                <w:tab w:val="clear" w:pos="-720"/>
              </w:tabs>
              <w:suppressAutoHyphens w:val="0"/>
              <w:jc w:val="left"/>
              <w:rPr>
                <w:rFonts w:ascii="Calibri" w:hAnsi="Calibri" w:cs="Times New Roman"/>
                <w:bCs/>
                <w:color w:val="000000"/>
                <w:spacing w:val="0"/>
                <w:sz w:val="18"/>
                <w:szCs w:val="18"/>
                <w:lang w:eastAsia="en-GB"/>
              </w:rPr>
            </w:pPr>
            <w:r w:rsidRPr="00C216B2">
              <w:rPr>
                <w:rFonts w:ascii="Times New Roman" w:hAnsi="Times New Roman"/>
                <w:sz w:val="18"/>
                <w:szCs w:val="18"/>
              </w:rPr>
              <w:t>Mean consensus depth of each locus</w:t>
            </w:r>
          </w:p>
        </w:tc>
        <w:tc>
          <w:tcPr>
            <w:tcW w:w="850" w:type="dxa"/>
            <w:tcBorders>
              <w:top w:val="nil"/>
              <w:left w:val="nil"/>
              <w:bottom w:val="single" w:sz="4" w:space="0" w:color="auto"/>
              <w:right w:val="single" w:sz="4" w:space="0" w:color="auto"/>
            </w:tcBorders>
            <w:shd w:val="clear" w:color="auto" w:fill="auto"/>
            <w:vAlign w:val="bottom"/>
          </w:tcPr>
          <w:p w:rsidR="00C82478" w:rsidRPr="00C82478" w:rsidRDefault="00D257B4" w:rsidP="00C82478">
            <w:pPr>
              <w:tabs>
                <w:tab w:val="clear" w:pos="-720"/>
              </w:tabs>
              <w:suppressAutoHyphens w:val="0"/>
              <w:jc w:val="left"/>
              <w:rPr>
                <w:rFonts w:ascii="Calibri" w:hAnsi="Calibri" w:cs="Times New Roman"/>
                <w:bCs/>
                <w:color w:val="000000"/>
                <w:spacing w:val="0"/>
                <w:sz w:val="18"/>
                <w:szCs w:val="18"/>
                <w:lang w:eastAsia="en-GB"/>
              </w:rPr>
            </w:pPr>
            <w:r>
              <w:rPr>
                <w:rFonts w:ascii="Calibri" w:hAnsi="Calibri" w:cs="Times New Roman"/>
                <w:bCs/>
                <w:color w:val="000000"/>
                <w:spacing w:val="0"/>
                <w:sz w:val="18"/>
                <w:szCs w:val="18"/>
                <w:lang w:eastAsia="en-GB"/>
              </w:rPr>
              <w:t>N</w:t>
            </w:r>
            <w:r w:rsidR="00C82478" w:rsidRPr="00C82478">
              <w:rPr>
                <w:rFonts w:ascii="Calibri" w:hAnsi="Calibri" w:cs="Times New Roman"/>
                <w:bCs/>
                <w:color w:val="000000"/>
                <w:spacing w:val="0"/>
                <w:sz w:val="18"/>
                <w:szCs w:val="18"/>
                <w:lang w:eastAsia="en-GB"/>
              </w:rPr>
              <w:t>umber Of SNPs</w:t>
            </w:r>
          </w:p>
        </w:tc>
        <w:tc>
          <w:tcPr>
            <w:tcW w:w="709" w:type="dxa"/>
            <w:tcBorders>
              <w:top w:val="nil"/>
              <w:left w:val="nil"/>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18"/>
                <w:szCs w:val="18"/>
                <w:lang w:eastAsia="en-GB"/>
              </w:rPr>
            </w:pPr>
            <w:r w:rsidRPr="00C82478">
              <w:rPr>
                <w:rFonts w:ascii="Calibri" w:hAnsi="Calibri" w:cs="Times New Roman"/>
                <w:bCs/>
                <w:color w:val="000000"/>
                <w:spacing w:val="0"/>
                <w:sz w:val="18"/>
                <w:szCs w:val="18"/>
                <w:lang w:eastAsia="en-GB"/>
              </w:rPr>
              <w:t>SNPs Lists</w:t>
            </w:r>
          </w:p>
        </w:tc>
        <w:tc>
          <w:tcPr>
            <w:tcW w:w="850" w:type="dxa"/>
            <w:tcBorders>
              <w:top w:val="nil"/>
              <w:left w:val="nil"/>
              <w:bottom w:val="single" w:sz="4" w:space="0" w:color="auto"/>
              <w:right w:val="single" w:sz="4" w:space="0" w:color="auto"/>
            </w:tcBorders>
            <w:shd w:val="clear" w:color="auto" w:fill="auto"/>
            <w:vAlign w:val="bottom"/>
          </w:tcPr>
          <w:p w:rsidR="00C82478" w:rsidRPr="00C82478" w:rsidRDefault="00D257B4" w:rsidP="00C82478">
            <w:pPr>
              <w:tabs>
                <w:tab w:val="clear" w:pos="-720"/>
              </w:tabs>
              <w:suppressAutoHyphens w:val="0"/>
              <w:jc w:val="left"/>
              <w:rPr>
                <w:rFonts w:ascii="Calibri" w:hAnsi="Calibri" w:cs="Times New Roman"/>
                <w:bCs/>
                <w:color w:val="000000"/>
                <w:spacing w:val="0"/>
                <w:sz w:val="18"/>
                <w:szCs w:val="18"/>
                <w:lang w:eastAsia="en-GB"/>
              </w:rPr>
            </w:pPr>
            <w:r w:rsidRPr="00D257B4">
              <w:rPr>
                <w:rFonts w:ascii="Calibri" w:hAnsi="Calibri" w:cs="Times New Roman"/>
                <w:bCs/>
                <w:color w:val="000000"/>
                <w:spacing w:val="0"/>
                <w:sz w:val="18"/>
                <w:szCs w:val="18"/>
                <w:lang w:eastAsia="en-GB"/>
              </w:rPr>
              <w:t xml:space="preserve">Number of </w:t>
            </w:r>
            <w:r w:rsidR="00C82478" w:rsidRPr="00C82478">
              <w:rPr>
                <w:rFonts w:ascii="Calibri" w:hAnsi="Calibri" w:cs="Times New Roman"/>
                <w:bCs/>
                <w:color w:val="000000"/>
                <w:spacing w:val="0"/>
                <w:sz w:val="18"/>
                <w:szCs w:val="18"/>
                <w:lang w:eastAsia="en-GB"/>
              </w:rPr>
              <w:t>INDELs</w:t>
            </w:r>
          </w:p>
        </w:tc>
        <w:tc>
          <w:tcPr>
            <w:tcW w:w="709" w:type="dxa"/>
            <w:tcBorders>
              <w:top w:val="nil"/>
              <w:left w:val="nil"/>
              <w:bottom w:val="single" w:sz="4" w:space="0" w:color="auto"/>
              <w:right w:val="single" w:sz="8"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18"/>
                <w:szCs w:val="18"/>
                <w:lang w:eastAsia="en-GB"/>
              </w:rPr>
            </w:pPr>
            <w:r w:rsidRPr="00C82478">
              <w:rPr>
                <w:rFonts w:ascii="Calibri" w:hAnsi="Calibri" w:cs="Times New Roman"/>
                <w:bCs/>
                <w:color w:val="000000"/>
                <w:spacing w:val="0"/>
                <w:sz w:val="18"/>
                <w:szCs w:val="18"/>
                <w:lang w:eastAsia="en-GB"/>
              </w:rPr>
              <w:t>INDELs Lists</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AROC</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3</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8</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15</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26.88</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DNAN</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3</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4</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16</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27.85</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HEMD</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7</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11.8</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21</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30.55</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HISD</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4</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6.3</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6</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17.16</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PURE</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3</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5.3</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13</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24.25</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SUCA</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3</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3.1</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17</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30.36</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304"/>
        </w:trPr>
        <w:tc>
          <w:tcPr>
            <w:tcW w:w="1135" w:type="dxa"/>
            <w:tcBorders>
              <w:top w:val="nil"/>
              <w:left w:val="single" w:sz="8" w:space="0" w:color="auto"/>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THRA</w:t>
            </w:r>
          </w:p>
        </w:tc>
        <w:tc>
          <w:tcPr>
            <w:tcW w:w="992"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7</w:t>
            </w:r>
          </w:p>
        </w:tc>
        <w:tc>
          <w:tcPr>
            <w:tcW w:w="1199"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25.0</w:t>
            </w:r>
          </w:p>
        </w:tc>
        <w:tc>
          <w:tcPr>
            <w:tcW w:w="1101"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40</w:t>
            </w:r>
          </w:p>
        </w:tc>
        <w:tc>
          <w:tcPr>
            <w:tcW w:w="1134"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56.61</w:t>
            </w:r>
          </w:p>
        </w:tc>
        <w:tc>
          <w:tcPr>
            <w:tcW w:w="850"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8"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bl>
    <w:p w:rsidR="00AE1C39" w:rsidRPr="00D257B4" w:rsidRDefault="00173E2C" w:rsidP="00AE1C39">
      <w:pPr>
        <w:rPr>
          <w:rFonts w:ascii="Times New Roman" w:hAnsi="Times New Roman"/>
          <w:b w:val="0"/>
          <w:i/>
          <w:shd w:val="clear" w:color="auto" w:fill="FFFFFF"/>
        </w:rPr>
      </w:pPr>
      <w:r w:rsidRPr="00D257B4">
        <w:rPr>
          <w:rFonts w:ascii="Times New Roman" w:hAnsi="Times New Roman"/>
          <w:b w:val="0"/>
          <w:i/>
        </w:rPr>
        <w:t>Table 1</w:t>
      </w:r>
      <w:r w:rsidR="00AE1C39" w:rsidRPr="00D257B4">
        <w:rPr>
          <w:rFonts w:ascii="Times New Roman" w:hAnsi="Times New Roman"/>
          <w:b w:val="0"/>
          <w:i/>
        </w:rPr>
        <w:t xml:space="preserve">: </w:t>
      </w:r>
      <w:r w:rsidR="00FE315B" w:rsidRPr="00226BC1">
        <w:rPr>
          <w:rFonts w:ascii="Times New Roman" w:hAnsi="Times New Roman"/>
        </w:rPr>
        <w:t>&lt;sample ID&gt;</w:t>
      </w:r>
      <w:r w:rsidR="00EF419E" w:rsidRPr="00D257B4">
        <w:rPr>
          <w:rFonts w:ascii="Times New Roman" w:hAnsi="Times New Roman"/>
          <w:i/>
        </w:rPr>
        <w:t xml:space="preserve">.MLST_result.csv: </w:t>
      </w:r>
      <w:r w:rsidR="0041128D" w:rsidRPr="00D257B4">
        <w:rPr>
          <w:rFonts w:ascii="Times New Roman" w:hAnsi="Times New Roman"/>
          <w:b w:val="0"/>
          <w:i/>
        </w:rPr>
        <w:t>D</w:t>
      </w:r>
      <w:r w:rsidR="00AE1C39" w:rsidRPr="00D257B4">
        <w:rPr>
          <w:rFonts w:ascii="Times New Roman" w:hAnsi="Times New Roman"/>
          <w:b w:val="0"/>
          <w:i/>
        </w:rPr>
        <w:t xml:space="preserve">etails </w:t>
      </w:r>
      <w:r w:rsidR="00AE1C39" w:rsidRPr="00D257B4">
        <w:rPr>
          <w:rFonts w:ascii="Times New Roman" w:hAnsi="Times New Roman"/>
          <w:b w:val="0"/>
          <w:i/>
          <w:shd w:val="clear" w:color="auto" w:fill="FFFFFF"/>
        </w:rPr>
        <w:t>allele designation and associated confidence statistic metrics for each assignment</w:t>
      </w:r>
    </w:p>
    <w:p w:rsidR="00AE1C39" w:rsidRPr="00173E2C" w:rsidRDefault="00AE1C39" w:rsidP="00AE1C39">
      <w:pPr>
        <w:rPr>
          <w:rFonts w:ascii="Times New Roman" w:hAnsi="Times New Roman"/>
          <w:b w:val="0"/>
        </w:rPr>
      </w:pPr>
    </w:p>
    <w:p w:rsidR="00AE1C39" w:rsidRPr="00173E2C" w:rsidRDefault="00AE1C39" w:rsidP="00AE1C39">
      <w:pPr>
        <w:numPr>
          <w:ilvl w:val="0"/>
          <w:numId w:val="25"/>
        </w:numPr>
        <w:tabs>
          <w:tab w:val="clear" w:pos="-720"/>
        </w:tabs>
        <w:suppressAutoHyphens w:val="0"/>
        <w:spacing w:line="276" w:lineRule="auto"/>
        <w:jc w:val="left"/>
        <w:rPr>
          <w:rFonts w:ascii="Times New Roman" w:hAnsi="Times New Roman"/>
          <w:b w:val="0"/>
        </w:rPr>
      </w:pPr>
      <w:r w:rsidRPr="00A73A84">
        <w:rPr>
          <w:rFonts w:ascii="Times New Roman" w:hAnsi="Times New Roman"/>
          <w:color w:val="000000"/>
          <w:lang w:eastAsia="en-GB"/>
        </w:rPr>
        <w:t>Mean consensus depth</w:t>
      </w:r>
      <w:r w:rsidRPr="00173E2C">
        <w:rPr>
          <w:rFonts w:ascii="Times New Roman" w:hAnsi="Times New Roman"/>
          <w:b w:val="0"/>
        </w:rPr>
        <w:t>: display the average number of reads that match the reference sequences. This value excludes non-consensus bases.</w:t>
      </w:r>
    </w:p>
    <w:p w:rsidR="00AE1C39" w:rsidRPr="00173E2C" w:rsidRDefault="00AE1C39" w:rsidP="00AE1C39">
      <w:pPr>
        <w:ind w:left="720"/>
        <w:rPr>
          <w:rFonts w:ascii="Times New Roman" w:hAnsi="Times New Roman"/>
          <w:b w:val="0"/>
        </w:rPr>
      </w:pPr>
    </w:p>
    <w:p w:rsidR="00AE1C39" w:rsidRPr="00173E2C" w:rsidRDefault="00AE1C39" w:rsidP="00AE1C39">
      <w:pPr>
        <w:numPr>
          <w:ilvl w:val="0"/>
          <w:numId w:val="25"/>
        </w:numPr>
        <w:tabs>
          <w:tab w:val="clear" w:pos="-720"/>
        </w:tabs>
        <w:suppressAutoHyphens w:val="0"/>
        <w:spacing w:line="276" w:lineRule="auto"/>
        <w:jc w:val="left"/>
        <w:rPr>
          <w:rFonts w:ascii="Times New Roman" w:hAnsi="Times New Roman"/>
          <w:b w:val="0"/>
        </w:rPr>
      </w:pPr>
      <w:r w:rsidRPr="00A73A84">
        <w:rPr>
          <w:rFonts w:ascii="Times New Roman" w:hAnsi="Times New Roman"/>
          <w:color w:val="000000"/>
          <w:lang w:eastAsia="en-GB"/>
        </w:rPr>
        <w:t>Max percentage non consensus bases</w:t>
      </w:r>
      <w:r w:rsidRPr="00173E2C">
        <w:rPr>
          <w:rFonts w:ascii="Times New Roman" w:hAnsi="Times New Roman"/>
          <w:b w:val="0"/>
          <w:color w:val="000000"/>
          <w:lang w:eastAsia="en-GB"/>
        </w:rPr>
        <w:t>: This value enables a user to identify potential mixed samples in a clinical sample.</w:t>
      </w:r>
    </w:p>
    <w:p w:rsidR="00AE1C39" w:rsidRPr="00173E2C" w:rsidRDefault="00AE1C39" w:rsidP="00AE1C39">
      <w:pPr>
        <w:ind w:left="720"/>
        <w:rPr>
          <w:rFonts w:ascii="Times New Roman" w:hAnsi="Times New Roman"/>
          <w:b w:val="0"/>
        </w:rPr>
      </w:pPr>
      <w:r w:rsidRPr="00173E2C">
        <w:rPr>
          <w:rFonts w:ascii="Times New Roman" w:hAnsi="Times New Roman"/>
          <w:b w:val="0"/>
          <w:color w:val="000000"/>
          <w:lang w:eastAsia="en-GB"/>
        </w:rPr>
        <w:t xml:space="preserve">Percentage non-consensus base is calculated </w:t>
      </w:r>
      <w:r w:rsidRPr="00173E2C">
        <w:rPr>
          <w:rFonts w:ascii="Times New Roman" w:hAnsi="Times New Roman"/>
          <w:b w:val="0"/>
          <w:color w:val="000000"/>
        </w:rPr>
        <w:t xml:space="preserve">for each position of the locus variant sequence </w:t>
      </w:r>
      <w:r w:rsidRPr="00173E2C">
        <w:rPr>
          <w:rFonts w:ascii="Times New Roman" w:hAnsi="Times New Roman"/>
          <w:b w:val="0"/>
          <w:color w:val="000000"/>
          <w:lang w:eastAsia="en-GB"/>
        </w:rPr>
        <w:t>by using the following formula:</w:t>
      </w:r>
    </w:p>
    <w:p w:rsidR="00AE1C39" w:rsidRPr="00CE4CC0" w:rsidRDefault="00AE1C39" w:rsidP="00CE4CC0">
      <w:pPr>
        <w:tabs>
          <w:tab w:val="clear" w:pos="-720"/>
          <w:tab w:val="left" w:pos="4395"/>
        </w:tabs>
        <w:ind w:left="709"/>
        <w:rPr>
          <w:rFonts w:ascii="Times New Roman" w:hAnsi="Times New Roman"/>
          <w:b w:val="0"/>
          <w:color w:val="000000"/>
          <w:sz w:val="20"/>
        </w:rPr>
      </w:pPr>
      <w:r w:rsidRPr="00CE4CC0">
        <w:rPr>
          <w:rFonts w:ascii="Times New Roman" w:hAnsi="Times New Roman"/>
          <w:b w:val="0"/>
          <w:color w:val="000000"/>
          <w:sz w:val="20"/>
          <w:lang w:eastAsia="en-GB"/>
        </w:rPr>
        <w:t>Percentage non</w:t>
      </w:r>
      <w:r w:rsidR="00430D60">
        <w:rPr>
          <w:rFonts w:ascii="Times New Roman" w:hAnsi="Times New Roman"/>
          <w:b w:val="0"/>
          <w:color w:val="000000"/>
          <w:sz w:val="20"/>
          <w:lang w:eastAsia="en-GB"/>
        </w:rPr>
        <w:t>-</w:t>
      </w:r>
      <w:r w:rsidRPr="00CE4CC0">
        <w:rPr>
          <w:rFonts w:ascii="Times New Roman" w:hAnsi="Times New Roman"/>
          <w:b w:val="0"/>
          <w:color w:val="000000"/>
          <w:sz w:val="20"/>
          <w:lang w:eastAsia="en-GB"/>
        </w:rPr>
        <w:t>consensus bases</w:t>
      </w:r>
      <w:r w:rsidRPr="00CE4CC0">
        <w:rPr>
          <w:rFonts w:ascii="Times New Roman" w:hAnsi="Times New Roman"/>
          <w:b w:val="0"/>
          <w:color w:val="000000"/>
          <w:sz w:val="20"/>
        </w:rPr>
        <w:t xml:space="preserve"> = </w:t>
      </w:r>
      <w:proofErr w:type="spellStart"/>
      <w:r w:rsidR="00CE4CC0">
        <w:rPr>
          <w:rFonts w:ascii="Times New Roman" w:hAnsi="Times New Roman"/>
          <w:b w:val="0"/>
          <w:color w:val="000000"/>
          <w:sz w:val="20"/>
          <w:u w:val="single"/>
        </w:rPr>
        <w:t>Num</w:t>
      </w:r>
      <w:proofErr w:type="spellEnd"/>
      <w:r w:rsidR="00CE4CC0" w:rsidRPr="00CE4CC0">
        <w:rPr>
          <w:rFonts w:ascii="Times New Roman" w:hAnsi="Times New Roman"/>
          <w:b w:val="0"/>
          <w:color w:val="000000"/>
          <w:sz w:val="20"/>
          <w:u w:val="single"/>
        </w:rPr>
        <w:t xml:space="preserve"> reads </w:t>
      </w:r>
      <w:r w:rsidR="00CE4CC0">
        <w:rPr>
          <w:rFonts w:ascii="Times New Roman" w:hAnsi="Times New Roman"/>
          <w:b w:val="0"/>
          <w:color w:val="000000"/>
          <w:sz w:val="20"/>
          <w:u w:val="single"/>
        </w:rPr>
        <w:t>mapped to reference sequence</w:t>
      </w:r>
      <w:r w:rsidR="00CE4CC0" w:rsidRPr="00CE4CC0">
        <w:rPr>
          <w:rFonts w:ascii="Times New Roman" w:hAnsi="Times New Roman"/>
          <w:b w:val="0"/>
          <w:color w:val="000000"/>
          <w:sz w:val="20"/>
          <w:u w:val="single"/>
        </w:rPr>
        <w:t xml:space="preserve"> with non-consensus </w:t>
      </w:r>
      <w:r w:rsidRPr="00CE4CC0">
        <w:rPr>
          <w:rFonts w:ascii="Times New Roman" w:hAnsi="Times New Roman"/>
          <w:b w:val="0"/>
          <w:color w:val="000000"/>
          <w:sz w:val="20"/>
        </w:rPr>
        <w:t>* 100</w:t>
      </w:r>
      <w:r w:rsidRPr="00CE4CC0">
        <w:rPr>
          <w:rFonts w:ascii="Times New Roman" w:hAnsi="Times New Roman"/>
          <w:b w:val="0"/>
          <w:color w:val="000000"/>
          <w:sz w:val="20"/>
        </w:rPr>
        <w:br/>
      </w:r>
      <w:r w:rsidR="00CE4CC0">
        <w:rPr>
          <w:rFonts w:ascii="Times New Roman" w:hAnsi="Times New Roman"/>
          <w:b w:val="0"/>
          <w:color w:val="000000"/>
          <w:sz w:val="20"/>
        </w:rPr>
        <w:t xml:space="preserve"> </w:t>
      </w:r>
      <w:r w:rsidR="00CE4CC0">
        <w:rPr>
          <w:rFonts w:ascii="Times New Roman" w:hAnsi="Times New Roman"/>
          <w:b w:val="0"/>
          <w:color w:val="000000"/>
          <w:sz w:val="20"/>
        </w:rPr>
        <w:tab/>
      </w:r>
      <w:r w:rsidRPr="00CE4CC0">
        <w:rPr>
          <w:rFonts w:ascii="Times New Roman" w:hAnsi="Times New Roman"/>
          <w:b w:val="0"/>
          <w:color w:val="000000"/>
          <w:sz w:val="20"/>
        </w:rPr>
        <w:t>Total number of reads aligned to reference sequence</w:t>
      </w:r>
    </w:p>
    <w:p w:rsidR="0041128D" w:rsidRDefault="00AE1C39" w:rsidP="00AE1C39">
      <w:pPr>
        <w:rPr>
          <w:rFonts w:ascii="Times New Roman" w:hAnsi="Times New Roman"/>
          <w:b w:val="0"/>
          <w:color w:val="000000"/>
          <w:lang w:eastAsia="en-GB"/>
        </w:rPr>
      </w:pPr>
      <w:r w:rsidRPr="00173E2C">
        <w:rPr>
          <w:rFonts w:ascii="Times New Roman" w:hAnsi="Times New Roman"/>
          <w:b w:val="0"/>
          <w:color w:val="000000"/>
        </w:rPr>
        <w:t xml:space="preserve">Once the </w:t>
      </w:r>
      <w:r w:rsidRPr="00173E2C">
        <w:rPr>
          <w:rFonts w:ascii="Times New Roman" w:hAnsi="Times New Roman"/>
          <w:b w:val="0"/>
          <w:color w:val="000000"/>
          <w:lang w:eastAsia="en-GB"/>
        </w:rPr>
        <w:t>percentage non consensus bases</w:t>
      </w:r>
      <w:r w:rsidRPr="00173E2C">
        <w:rPr>
          <w:rFonts w:ascii="Times New Roman" w:hAnsi="Times New Roman"/>
          <w:b w:val="0"/>
          <w:color w:val="000000"/>
        </w:rPr>
        <w:t xml:space="preserve"> are calculated for each position</w:t>
      </w:r>
      <w:r w:rsidR="00430D60">
        <w:rPr>
          <w:rFonts w:ascii="Times New Roman" w:hAnsi="Times New Roman"/>
          <w:b w:val="0"/>
          <w:color w:val="000000"/>
        </w:rPr>
        <w:t xml:space="preserve"> at each MLST locus</w:t>
      </w:r>
      <w:r w:rsidRPr="00173E2C">
        <w:rPr>
          <w:rFonts w:ascii="Times New Roman" w:hAnsi="Times New Roman"/>
          <w:b w:val="0"/>
          <w:color w:val="000000"/>
        </w:rPr>
        <w:t xml:space="preserve">, the maximum percentage non-consensus base value is </w:t>
      </w:r>
      <w:r w:rsidRPr="00173E2C">
        <w:rPr>
          <w:rFonts w:ascii="Times New Roman" w:hAnsi="Times New Roman"/>
          <w:b w:val="0"/>
          <w:color w:val="000000"/>
          <w:lang w:eastAsia="en-GB"/>
        </w:rPr>
        <w:t>determined.</w:t>
      </w:r>
      <w:r w:rsidRPr="00173E2C">
        <w:rPr>
          <w:rFonts w:ascii="Times New Roman" w:hAnsi="Times New Roman"/>
          <w:b w:val="0"/>
          <w:color w:val="000000"/>
        </w:rPr>
        <w:t xml:space="preserve"> A max </w:t>
      </w:r>
      <w:r w:rsidRPr="00173E2C">
        <w:rPr>
          <w:rFonts w:ascii="Times New Roman" w:hAnsi="Times New Roman"/>
          <w:b w:val="0"/>
          <w:color w:val="000000"/>
          <w:lang w:eastAsia="en-GB"/>
        </w:rPr>
        <w:t xml:space="preserve">percentage non consensus bases above 15% indicates </w:t>
      </w:r>
      <w:r w:rsidR="00430D60">
        <w:rPr>
          <w:rFonts w:ascii="Times New Roman" w:hAnsi="Times New Roman"/>
          <w:b w:val="0"/>
          <w:color w:val="000000"/>
          <w:lang w:eastAsia="en-GB"/>
        </w:rPr>
        <w:t xml:space="preserve">a </w:t>
      </w:r>
      <w:r w:rsidRPr="00173E2C">
        <w:rPr>
          <w:rFonts w:ascii="Times New Roman" w:hAnsi="Times New Roman"/>
          <w:b w:val="0"/>
          <w:color w:val="000000"/>
          <w:lang w:eastAsia="en-GB"/>
        </w:rPr>
        <w:t>potential</w:t>
      </w:r>
      <w:r w:rsidR="00430D60">
        <w:rPr>
          <w:rFonts w:ascii="Times New Roman" w:hAnsi="Times New Roman"/>
          <w:b w:val="0"/>
          <w:color w:val="000000"/>
          <w:lang w:eastAsia="en-GB"/>
        </w:rPr>
        <w:t>ly</w:t>
      </w:r>
      <w:r w:rsidRPr="00173E2C">
        <w:rPr>
          <w:rFonts w:ascii="Times New Roman" w:hAnsi="Times New Roman"/>
          <w:b w:val="0"/>
          <w:color w:val="000000"/>
          <w:lang w:eastAsia="en-GB"/>
        </w:rPr>
        <w:t xml:space="preserve"> mixed sample.</w:t>
      </w:r>
    </w:p>
    <w:p w:rsidR="00003253" w:rsidRDefault="00003253" w:rsidP="00AE1C39">
      <w:pPr>
        <w:rPr>
          <w:rFonts w:ascii="Times New Roman" w:hAnsi="Times New Roman"/>
          <w:b w:val="0"/>
          <w:color w:val="000000"/>
          <w:lang w:eastAsia="en-GB"/>
        </w:rPr>
      </w:pPr>
      <w:bookmarkStart w:id="0" w:name="_GoBack"/>
      <w:bookmarkEnd w:id="0"/>
    </w:p>
    <w:p w:rsidR="00003253" w:rsidRPr="00003253" w:rsidRDefault="00003253" w:rsidP="00003253">
      <w:pPr>
        <w:numPr>
          <w:ilvl w:val="0"/>
          <w:numId w:val="44"/>
        </w:numPr>
        <w:tabs>
          <w:tab w:val="clear" w:pos="-720"/>
        </w:tabs>
        <w:suppressAutoHyphens w:val="0"/>
        <w:spacing w:after="200" w:line="276" w:lineRule="auto"/>
        <w:jc w:val="left"/>
        <w:rPr>
          <w:rFonts w:ascii="Times New Roman" w:hAnsi="Times New Roman"/>
          <w:b w:val="0"/>
          <w:color w:val="000000"/>
        </w:rPr>
      </w:pPr>
      <w:r w:rsidRPr="00003253">
        <w:rPr>
          <w:rFonts w:ascii="Times New Roman" w:hAnsi="Times New Roman"/>
          <w:color w:val="000000"/>
        </w:rPr>
        <w:t>Percentage coverage</w:t>
      </w:r>
      <w:r w:rsidRPr="00003253">
        <w:rPr>
          <w:rFonts w:ascii="Times New Roman" w:hAnsi="Times New Roman"/>
          <w:b w:val="0"/>
          <w:color w:val="000000"/>
        </w:rPr>
        <w:t>: records coverage across the length of each allele. Only alleles with 100% coverage are reported.</w:t>
      </w:r>
    </w:p>
    <w:p w:rsidR="00226BC1" w:rsidRDefault="00226BC1" w:rsidP="00003253">
      <w:pPr>
        <w:pStyle w:val="ListParagraph"/>
        <w:rPr>
          <w:rFonts w:ascii="Times New Roman" w:hAnsi="Times New Roman"/>
          <w:b w:val="0"/>
          <w:color w:val="000000"/>
          <w:lang w:eastAsia="en-GB"/>
        </w:rPr>
      </w:pPr>
    </w:p>
    <w:p w:rsidR="00003253" w:rsidRPr="00003253" w:rsidRDefault="00003253" w:rsidP="00003253">
      <w:pPr>
        <w:pStyle w:val="ListParagraph"/>
        <w:rPr>
          <w:rFonts w:ascii="Times New Roman" w:hAnsi="Times New Roman"/>
          <w:b w:val="0"/>
          <w:color w:val="000000"/>
          <w:lang w:eastAsia="en-GB"/>
        </w:rPr>
      </w:pPr>
    </w:p>
    <w:p w:rsidR="006A5098" w:rsidRDefault="006A5098" w:rsidP="00AE1C39">
      <w:pPr>
        <w:rPr>
          <w:rFonts w:ascii="Times New Roman" w:hAnsi="Times New Roman"/>
        </w:rPr>
      </w:pPr>
    </w:p>
    <w:p w:rsidR="00A42389" w:rsidRPr="002F7EFA" w:rsidRDefault="00A42389" w:rsidP="00AE1C39">
      <w:pPr>
        <w:rPr>
          <w:rFonts w:ascii="Times New Roman" w:hAnsi="Times New Roman"/>
        </w:rPr>
      </w:pPr>
    </w:p>
    <w:p w:rsidR="00A42389" w:rsidRPr="002F7EFA" w:rsidRDefault="002F7EFA" w:rsidP="00A42389">
      <w:pPr>
        <w:rPr>
          <w:rFonts w:ascii="Times New Roman" w:hAnsi="Times New Roman"/>
        </w:rPr>
      </w:pPr>
      <w:r w:rsidRPr="002F7EFA">
        <w:rPr>
          <w:rFonts w:ascii="Times New Roman" w:hAnsi="Times New Roman"/>
        </w:rPr>
        <w:t>1.</w:t>
      </w:r>
      <w:r w:rsidR="00FE315B" w:rsidRPr="002F7EFA">
        <w:rPr>
          <w:rFonts w:ascii="Times New Roman" w:hAnsi="Times New Roman"/>
        </w:rPr>
        <w:t>2</w:t>
      </w:r>
      <w:r w:rsidR="00A42389" w:rsidRPr="002F7EFA">
        <w:rPr>
          <w:rFonts w:ascii="Times New Roman" w:hAnsi="Times New Roman"/>
        </w:rPr>
        <w:t xml:space="preserve"> ST values</w:t>
      </w:r>
    </w:p>
    <w:p w:rsidR="00E202DF" w:rsidRPr="00E202DF" w:rsidRDefault="00E202DF" w:rsidP="00A42389">
      <w:pPr>
        <w:rPr>
          <w:rFonts w:ascii="Times New Roman" w:hAnsi="Times New Roman"/>
          <w:u w:val="single"/>
        </w:rPr>
      </w:pPr>
    </w:p>
    <w:p w:rsidR="00E202DF" w:rsidRDefault="00E202DF" w:rsidP="00A42389">
      <w:pPr>
        <w:rPr>
          <w:rFonts w:ascii="Times New Roman" w:hAnsi="Times New Roman"/>
        </w:rPr>
      </w:pPr>
      <w:r w:rsidRPr="00173E2C">
        <w:rPr>
          <w:rFonts w:ascii="Times New Roman" w:hAnsi="Times New Roman"/>
          <w:b w:val="0"/>
        </w:rPr>
        <w:t>Once the most likely allele is determined at each MLST locus,</w:t>
      </w:r>
      <w:r w:rsidR="007205C3">
        <w:rPr>
          <w:rFonts w:ascii="Times New Roman" w:hAnsi="Times New Roman"/>
          <w:b w:val="0"/>
        </w:rPr>
        <w:t xml:space="preserve"> ST value is</w:t>
      </w:r>
      <w:r>
        <w:rPr>
          <w:rFonts w:ascii="Times New Roman" w:hAnsi="Times New Roman"/>
          <w:b w:val="0"/>
        </w:rPr>
        <w:t xml:space="preserve"> determined. </w:t>
      </w:r>
      <w:r>
        <w:rPr>
          <w:rFonts w:ascii="Times New Roman" w:hAnsi="Times New Roman"/>
        </w:rPr>
        <w:t xml:space="preserve"> </w:t>
      </w:r>
      <w:r w:rsidRPr="00E202DF">
        <w:rPr>
          <w:rFonts w:ascii="Times New Roman" w:hAnsi="Times New Roman"/>
          <w:b w:val="0"/>
        </w:rPr>
        <w:t xml:space="preserve">The ST value is reported in the </w:t>
      </w:r>
      <w:r w:rsidRPr="00031ABA">
        <w:rPr>
          <w:rFonts w:ascii="Times New Roman" w:hAnsi="Times New Roman"/>
        </w:rPr>
        <w:t>&lt;sample ID&gt;.MLST_result.csv</w:t>
      </w:r>
      <w:r w:rsidRPr="00E202DF">
        <w:rPr>
          <w:rFonts w:ascii="Times New Roman" w:hAnsi="Times New Roman"/>
          <w:b w:val="0"/>
        </w:rPr>
        <w:t xml:space="preserve"> output file</w:t>
      </w:r>
      <w:r>
        <w:rPr>
          <w:rFonts w:ascii="Times New Roman" w:hAnsi="Times New Roman"/>
          <w:b w:val="0"/>
          <w:sz w:val="28"/>
          <w:szCs w:val="28"/>
        </w:rPr>
        <w:t>.</w:t>
      </w:r>
    </w:p>
    <w:p w:rsidR="00E202DF" w:rsidRDefault="00E202DF" w:rsidP="00A42389">
      <w:pPr>
        <w:rPr>
          <w:rFonts w:ascii="Times New Roman" w:hAnsi="Times New Roman"/>
        </w:rPr>
      </w:pPr>
    </w:p>
    <w:p w:rsidR="00A42389" w:rsidRPr="00E202DF" w:rsidRDefault="00A42389" w:rsidP="00A42389">
      <w:pPr>
        <w:rPr>
          <w:rFonts w:ascii="Times New Roman" w:hAnsi="Times New Roman"/>
        </w:rPr>
      </w:pPr>
      <w:r w:rsidRPr="00173E2C">
        <w:rPr>
          <w:rFonts w:ascii="Times New Roman" w:hAnsi="Times New Roman"/>
          <w:b w:val="0"/>
        </w:rPr>
        <w:t>Seven different formats of ST values are returned depending on the allele designation and coverage statistic score values:</w:t>
      </w:r>
    </w:p>
    <w:p w:rsidR="00A42389" w:rsidRPr="00173E2C" w:rsidRDefault="00A42389" w:rsidP="00A42389">
      <w:pPr>
        <w:rPr>
          <w:rFonts w:ascii="Times New Roman" w:hAnsi="Times New Roman"/>
          <w:b w:val="0"/>
        </w:rPr>
      </w:pPr>
    </w:p>
    <w:p w:rsidR="00A42389" w:rsidRPr="00173E2C" w:rsidRDefault="00A42389" w:rsidP="00A42389">
      <w:pPr>
        <w:numPr>
          <w:ilvl w:val="0"/>
          <w:numId w:val="29"/>
        </w:numPr>
        <w:tabs>
          <w:tab w:val="clear" w:pos="-720"/>
        </w:tabs>
        <w:suppressAutoHyphens w:val="0"/>
        <w:spacing w:after="200" w:line="276" w:lineRule="auto"/>
        <w:jc w:val="left"/>
        <w:rPr>
          <w:rFonts w:ascii="Times New Roman" w:hAnsi="Times New Roman"/>
          <w:b w:val="0"/>
        </w:rPr>
      </w:pPr>
      <w:r w:rsidRPr="00C20F91">
        <w:rPr>
          <w:rFonts w:ascii="Times New Roman" w:hAnsi="Times New Roman"/>
        </w:rPr>
        <w:t>Full profile</w:t>
      </w:r>
      <w:r w:rsidRPr="00173E2C">
        <w:rPr>
          <w:rFonts w:ascii="Times New Roman" w:hAnsi="Times New Roman"/>
          <w:b w:val="0"/>
        </w:rPr>
        <w:t xml:space="preserve"> e.g. 13</w:t>
      </w:r>
    </w:p>
    <w:p w:rsidR="00A42389" w:rsidRPr="00173E2C" w:rsidRDefault="00A42389" w:rsidP="00A42389">
      <w:pPr>
        <w:tabs>
          <w:tab w:val="clear" w:pos="-720"/>
        </w:tabs>
        <w:suppressAutoHyphens w:val="0"/>
        <w:spacing w:after="200" w:line="276" w:lineRule="auto"/>
        <w:ind w:left="1080"/>
        <w:jc w:val="left"/>
        <w:rPr>
          <w:rFonts w:ascii="Times New Roman" w:hAnsi="Times New Roman"/>
          <w:b w:val="0"/>
        </w:rPr>
      </w:pPr>
      <w:r w:rsidRPr="00173E2C">
        <w:rPr>
          <w:rFonts w:ascii="Times New Roman" w:hAnsi="Times New Roman"/>
          <w:b w:val="0"/>
        </w:rPr>
        <w:t xml:space="preserve">Indicates a Full MLST profile assignment with high confidence where the </w:t>
      </w:r>
      <w:r w:rsidRPr="00173E2C">
        <w:rPr>
          <w:rFonts w:ascii="Times New Roman" w:hAnsi="Times New Roman"/>
          <w:b w:val="0"/>
          <w:lang w:eastAsia="en-GB"/>
        </w:rPr>
        <w:t>Minimum consensus depth</w:t>
      </w:r>
      <w:r w:rsidRPr="00173E2C">
        <w:rPr>
          <w:rFonts w:ascii="Times New Roman" w:hAnsi="Times New Roman"/>
          <w:b w:val="0"/>
        </w:rPr>
        <w:t xml:space="preserve"> is </w:t>
      </w:r>
      <w:r w:rsidRPr="00E601E7">
        <w:rPr>
          <w:rFonts w:ascii="Times New Roman" w:hAnsi="Times New Roman"/>
          <w:b w:val="0"/>
        </w:rPr>
        <w:t>above 5.</w:t>
      </w:r>
      <w:r w:rsidRPr="00173E2C">
        <w:rPr>
          <w:rFonts w:ascii="Times New Roman" w:hAnsi="Times New Roman"/>
          <w:b w:val="0"/>
        </w:rPr>
        <w:t xml:space="preserve"> </w:t>
      </w:r>
    </w:p>
    <w:p w:rsidR="00A42389" w:rsidRPr="00E601E7" w:rsidRDefault="00A42389" w:rsidP="00A42389">
      <w:pPr>
        <w:numPr>
          <w:ilvl w:val="0"/>
          <w:numId w:val="29"/>
        </w:numPr>
        <w:tabs>
          <w:tab w:val="clear" w:pos="-720"/>
        </w:tabs>
        <w:suppressAutoHyphens w:val="0"/>
        <w:spacing w:after="200" w:line="276" w:lineRule="auto"/>
        <w:jc w:val="left"/>
        <w:rPr>
          <w:rFonts w:ascii="Times New Roman" w:hAnsi="Times New Roman"/>
          <w:b w:val="0"/>
        </w:rPr>
      </w:pPr>
      <w:r w:rsidRPr="00C20F91">
        <w:rPr>
          <w:rFonts w:ascii="Times New Roman" w:hAnsi="Times New Roman"/>
        </w:rPr>
        <w:t>Full profile with low coverage</w:t>
      </w:r>
      <w:r w:rsidRPr="00E601E7">
        <w:rPr>
          <w:rFonts w:ascii="Times New Roman" w:hAnsi="Times New Roman"/>
          <w:b w:val="0"/>
        </w:rPr>
        <w:t xml:space="preserve"> e.g. *13</w:t>
      </w:r>
    </w:p>
    <w:p w:rsidR="00A42389" w:rsidRPr="00173E2C" w:rsidRDefault="00A42389" w:rsidP="00A42389">
      <w:pPr>
        <w:ind w:left="1080"/>
        <w:rPr>
          <w:rFonts w:ascii="Times New Roman" w:hAnsi="Times New Roman"/>
          <w:b w:val="0"/>
        </w:rPr>
      </w:pPr>
      <w:r w:rsidRPr="00E601E7">
        <w:rPr>
          <w:rFonts w:ascii="Times New Roman" w:hAnsi="Times New Roman"/>
          <w:b w:val="0"/>
        </w:rPr>
        <w:t xml:space="preserve">Indicates a Full MLST profile assignment with low confidence where the </w:t>
      </w:r>
      <w:r w:rsidRPr="00E601E7">
        <w:rPr>
          <w:rFonts w:ascii="Times New Roman" w:hAnsi="Times New Roman"/>
          <w:b w:val="0"/>
          <w:lang w:eastAsia="en-GB"/>
        </w:rPr>
        <w:t>Minimum consensus depth</w:t>
      </w:r>
      <w:r w:rsidRPr="00E601E7">
        <w:rPr>
          <w:rFonts w:ascii="Times New Roman" w:hAnsi="Times New Roman"/>
          <w:b w:val="0"/>
        </w:rPr>
        <w:t xml:space="preserve"> is equal </w:t>
      </w:r>
      <w:r>
        <w:rPr>
          <w:rFonts w:ascii="Times New Roman" w:hAnsi="Times New Roman"/>
          <w:b w:val="0"/>
        </w:rPr>
        <w:t>to/</w:t>
      </w:r>
      <w:r w:rsidRPr="00E601E7">
        <w:rPr>
          <w:rFonts w:ascii="Times New Roman" w:hAnsi="Times New Roman"/>
          <w:b w:val="0"/>
        </w:rPr>
        <w:t xml:space="preserve">below 5 </w:t>
      </w:r>
      <w:r>
        <w:rPr>
          <w:rFonts w:ascii="Times New Roman" w:hAnsi="Times New Roman"/>
          <w:b w:val="0"/>
        </w:rPr>
        <w:t>or the</w:t>
      </w:r>
      <w:r w:rsidRPr="00E601E7">
        <w:rPr>
          <w:rFonts w:ascii="Times New Roman" w:hAnsi="Times New Roman"/>
          <w:b w:val="0"/>
        </w:rPr>
        <w:t xml:space="preserve"> max percentage non consensus base is equal </w:t>
      </w:r>
      <w:r>
        <w:rPr>
          <w:rFonts w:ascii="Times New Roman" w:hAnsi="Times New Roman"/>
          <w:b w:val="0"/>
        </w:rPr>
        <w:t>to/</w:t>
      </w:r>
      <w:r w:rsidR="007C1454">
        <w:rPr>
          <w:rFonts w:ascii="Times New Roman" w:hAnsi="Times New Roman"/>
          <w:b w:val="0"/>
        </w:rPr>
        <w:t xml:space="preserve">above </w:t>
      </w:r>
      <w:r w:rsidRPr="00E601E7">
        <w:rPr>
          <w:rFonts w:ascii="Times New Roman" w:hAnsi="Times New Roman"/>
          <w:b w:val="0"/>
        </w:rPr>
        <w:t xml:space="preserve">15. </w:t>
      </w:r>
      <w:r>
        <w:rPr>
          <w:rFonts w:ascii="Times New Roman" w:hAnsi="Times New Roman"/>
          <w:b w:val="0"/>
        </w:rPr>
        <w:t xml:space="preserve">The </w:t>
      </w:r>
      <w:r w:rsidRPr="00E601E7">
        <w:rPr>
          <w:rFonts w:ascii="Times New Roman" w:hAnsi="Times New Roman"/>
          <w:b w:val="0"/>
        </w:rPr>
        <w:t>ST value is flagged by ‘*’</w:t>
      </w:r>
      <w:r w:rsidRPr="00173E2C">
        <w:rPr>
          <w:rFonts w:ascii="Times New Roman" w:hAnsi="Times New Roman"/>
          <w:b w:val="0"/>
        </w:rPr>
        <w:t xml:space="preserve"> </w:t>
      </w:r>
    </w:p>
    <w:p w:rsidR="00A42389" w:rsidRPr="00173E2C" w:rsidRDefault="00A42389" w:rsidP="00A42389">
      <w:pPr>
        <w:ind w:left="1080"/>
        <w:rPr>
          <w:rFonts w:ascii="Times New Roman" w:hAnsi="Times New Roman"/>
          <w:b w:val="0"/>
        </w:rPr>
      </w:pPr>
    </w:p>
    <w:p w:rsidR="00A42389" w:rsidRPr="00173E2C" w:rsidRDefault="00A42389" w:rsidP="00A42389">
      <w:pPr>
        <w:ind w:left="1080"/>
        <w:rPr>
          <w:rFonts w:ascii="Times New Roman" w:hAnsi="Times New Roman"/>
          <w:b w:val="0"/>
        </w:rPr>
      </w:pPr>
    </w:p>
    <w:p w:rsidR="00A42389" w:rsidRPr="00C20F91" w:rsidRDefault="00A42389" w:rsidP="00A42389">
      <w:pPr>
        <w:numPr>
          <w:ilvl w:val="0"/>
          <w:numId w:val="29"/>
        </w:numPr>
        <w:tabs>
          <w:tab w:val="clear" w:pos="-720"/>
        </w:tabs>
        <w:suppressAutoHyphens w:val="0"/>
        <w:spacing w:after="200" w:line="276" w:lineRule="auto"/>
        <w:jc w:val="left"/>
        <w:rPr>
          <w:rFonts w:ascii="Times New Roman" w:hAnsi="Times New Roman"/>
        </w:rPr>
      </w:pPr>
      <w:r w:rsidRPr="00C20F91">
        <w:rPr>
          <w:rFonts w:ascii="Times New Roman" w:hAnsi="Times New Roman"/>
          <w:lang w:eastAsia="en-GB"/>
        </w:rPr>
        <w:t>Failed(</w:t>
      </w:r>
      <w:r w:rsidRPr="00C20F91">
        <w:rPr>
          <w:rFonts w:ascii="Times New Roman" w:hAnsi="Times New Roman"/>
        </w:rPr>
        <w:t xml:space="preserve">incomplete locus coverage) </w:t>
      </w:r>
    </w:p>
    <w:p w:rsidR="00A42389" w:rsidRPr="00173E2C" w:rsidRDefault="00A42389" w:rsidP="00A42389">
      <w:pPr>
        <w:ind w:left="1080"/>
        <w:rPr>
          <w:rFonts w:ascii="Times New Roman" w:hAnsi="Times New Roman"/>
          <w:b w:val="0"/>
        </w:rPr>
      </w:pPr>
      <w:proofErr w:type="gramStart"/>
      <w:r w:rsidRPr="00173E2C">
        <w:rPr>
          <w:rFonts w:ascii="Times New Roman" w:hAnsi="Times New Roman"/>
          <w:b w:val="0"/>
          <w:shd w:val="clear" w:color="auto" w:fill="FFFFFF"/>
        </w:rPr>
        <w:t>Indicate</w:t>
      </w:r>
      <w:r>
        <w:rPr>
          <w:rFonts w:ascii="Times New Roman" w:hAnsi="Times New Roman"/>
          <w:b w:val="0"/>
          <w:shd w:val="clear" w:color="auto" w:fill="FFFFFF"/>
        </w:rPr>
        <w:t>s</w:t>
      </w:r>
      <w:r w:rsidRPr="00173E2C">
        <w:rPr>
          <w:rFonts w:ascii="Times New Roman" w:hAnsi="Times New Roman"/>
          <w:b w:val="0"/>
          <w:shd w:val="clear" w:color="auto" w:fill="FFFFFF"/>
        </w:rPr>
        <w:t xml:space="preserve"> </w:t>
      </w:r>
      <w:r w:rsidRPr="00173E2C">
        <w:rPr>
          <w:rFonts w:ascii="Times New Roman" w:hAnsi="Times New Roman"/>
          <w:b w:val="0"/>
        </w:rPr>
        <w:t>incomplete locus coverage</w:t>
      </w:r>
      <w:r w:rsidRPr="00173E2C">
        <w:rPr>
          <w:rFonts w:ascii="Times New Roman" w:hAnsi="Times New Roman"/>
          <w:b w:val="0"/>
          <w:shd w:val="clear" w:color="auto" w:fill="FFFFFF"/>
        </w:rPr>
        <w:t xml:space="preserve"> (</w:t>
      </w:r>
      <w:r w:rsidRPr="00173E2C">
        <w:rPr>
          <w:rFonts w:ascii="Times New Roman" w:hAnsi="Times New Roman"/>
          <w:b w:val="0"/>
          <w:lang w:eastAsia="en-GB"/>
        </w:rPr>
        <w:t>min percentage coverage</w:t>
      </w:r>
      <w:r w:rsidRPr="00173E2C">
        <w:rPr>
          <w:rFonts w:ascii="Times New Roman" w:hAnsi="Times New Roman"/>
          <w:b w:val="0"/>
        </w:rPr>
        <w:t xml:space="preserve"> belo</w:t>
      </w:r>
      <w:r>
        <w:rPr>
          <w:rFonts w:ascii="Times New Roman" w:hAnsi="Times New Roman"/>
          <w:b w:val="0"/>
        </w:rPr>
        <w:t>w 100%).</w:t>
      </w:r>
      <w:proofErr w:type="gramEnd"/>
      <w:r>
        <w:rPr>
          <w:rFonts w:ascii="Times New Roman" w:hAnsi="Times New Roman"/>
          <w:b w:val="0"/>
        </w:rPr>
        <w:t xml:space="preserve"> The ST is reported as </w:t>
      </w:r>
      <w:proofErr w:type="gramStart"/>
      <w:r w:rsidRPr="00173E2C">
        <w:rPr>
          <w:rFonts w:ascii="Times New Roman" w:hAnsi="Times New Roman"/>
          <w:b w:val="0"/>
          <w:lang w:eastAsia="en-GB"/>
        </w:rPr>
        <w:t>Failed(</w:t>
      </w:r>
      <w:proofErr w:type="gramEnd"/>
      <w:r>
        <w:rPr>
          <w:rFonts w:ascii="Times New Roman" w:hAnsi="Times New Roman"/>
          <w:b w:val="0"/>
        </w:rPr>
        <w:t>incomplete locus coverage)</w:t>
      </w:r>
      <w:r w:rsidRPr="00173E2C">
        <w:rPr>
          <w:rFonts w:ascii="Times New Roman" w:hAnsi="Times New Roman"/>
          <w:b w:val="0"/>
        </w:rPr>
        <w:t>.</w:t>
      </w:r>
    </w:p>
    <w:p w:rsidR="00A42389" w:rsidRPr="00173E2C" w:rsidRDefault="00A42389" w:rsidP="00A42389">
      <w:pPr>
        <w:ind w:left="1080"/>
        <w:rPr>
          <w:rFonts w:ascii="Times New Roman" w:hAnsi="Times New Roman"/>
          <w:b w:val="0"/>
        </w:rPr>
      </w:pPr>
    </w:p>
    <w:p w:rsidR="00A42389" w:rsidRPr="00C20F91" w:rsidRDefault="00A42389" w:rsidP="00A42389">
      <w:pPr>
        <w:numPr>
          <w:ilvl w:val="0"/>
          <w:numId w:val="29"/>
        </w:numPr>
        <w:tabs>
          <w:tab w:val="clear" w:pos="-720"/>
        </w:tabs>
        <w:suppressAutoHyphens w:val="0"/>
        <w:spacing w:after="200" w:line="276" w:lineRule="auto"/>
        <w:jc w:val="left"/>
        <w:rPr>
          <w:rFonts w:ascii="Times New Roman" w:hAnsi="Times New Roman"/>
        </w:rPr>
      </w:pPr>
      <w:r w:rsidRPr="00C20F91">
        <w:rPr>
          <w:rFonts w:ascii="Times New Roman" w:hAnsi="Times New Roman"/>
        </w:rPr>
        <w:t>Novel allele due to presence of SNP</w:t>
      </w:r>
    </w:p>
    <w:p w:rsidR="00A42389" w:rsidRPr="00173E2C" w:rsidRDefault="00A42389" w:rsidP="00A42389">
      <w:pPr>
        <w:numPr>
          <w:ilvl w:val="0"/>
          <w:numId w:val="30"/>
        </w:numPr>
        <w:tabs>
          <w:tab w:val="clear" w:pos="-720"/>
        </w:tabs>
        <w:suppressAutoHyphens w:val="0"/>
        <w:spacing w:after="200" w:line="276" w:lineRule="auto"/>
        <w:jc w:val="left"/>
        <w:rPr>
          <w:rFonts w:ascii="Times New Roman" w:hAnsi="Times New Roman"/>
          <w:b w:val="0"/>
          <w:shd w:val="clear" w:color="auto" w:fill="FFFFFF"/>
        </w:rPr>
      </w:pPr>
      <w:proofErr w:type="spellStart"/>
      <w:proofErr w:type="gramStart"/>
      <w:r w:rsidRPr="00173E2C">
        <w:rPr>
          <w:rFonts w:ascii="Times New Roman" w:hAnsi="Times New Roman"/>
          <w:b w:val="0"/>
          <w:shd w:val="clear" w:color="auto" w:fill="FFFFFF"/>
        </w:rPr>
        <w:t>e.g</w:t>
      </w:r>
      <w:proofErr w:type="spellEnd"/>
      <w:proofErr w:type="gramEnd"/>
      <w:r w:rsidRPr="00173E2C">
        <w:rPr>
          <w:rFonts w:ascii="Times New Roman" w:hAnsi="Times New Roman"/>
          <w:b w:val="0"/>
          <w:shd w:val="clear" w:color="auto" w:fill="FFFFFF"/>
        </w:rPr>
        <w:t xml:space="preserve"> NOVEL allele. Closest ST:5 (SLV)</w:t>
      </w:r>
    </w:p>
    <w:p w:rsidR="00A42389" w:rsidRPr="00173E2C" w:rsidRDefault="00A42389" w:rsidP="00A42389">
      <w:pPr>
        <w:numPr>
          <w:ilvl w:val="0"/>
          <w:numId w:val="30"/>
        </w:numPr>
        <w:tabs>
          <w:tab w:val="clear" w:pos="-720"/>
        </w:tabs>
        <w:suppressAutoHyphens w:val="0"/>
        <w:spacing w:after="200" w:line="276" w:lineRule="auto"/>
        <w:jc w:val="left"/>
        <w:rPr>
          <w:rFonts w:ascii="Times New Roman" w:hAnsi="Times New Roman"/>
          <w:b w:val="0"/>
          <w:shd w:val="clear" w:color="auto" w:fill="FFFFFF"/>
        </w:rPr>
      </w:pPr>
      <w:proofErr w:type="spellStart"/>
      <w:proofErr w:type="gramStart"/>
      <w:r w:rsidRPr="00173E2C">
        <w:rPr>
          <w:rFonts w:ascii="Times New Roman" w:hAnsi="Times New Roman"/>
          <w:b w:val="0"/>
          <w:shd w:val="clear" w:color="auto" w:fill="FFFFFF"/>
        </w:rPr>
        <w:t>e.g</w:t>
      </w:r>
      <w:proofErr w:type="spellEnd"/>
      <w:proofErr w:type="gramEnd"/>
      <w:r w:rsidRPr="00173E2C">
        <w:rPr>
          <w:rFonts w:ascii="Times New Roman" w:hAnsi="Times New Roman"/>
          <w:b w:val="0"/>
          <w:shd w:val="clear" w:color="auto" w:fill="FFFFFF"/>
        </w:rPr>
        <w:t xml:space="preserve"> NOVEL allele. Closest ST:10 (DLV)</w:t>
      </w:r>
    </w:p>
    <w:p w:rsidR="00A42389" w:rsidRDefault="00A42389" w:rsidP="00A42389">
      <w:pPr>
        <w:ind w:left="1134"/>
        <w:rPr>
          <w:rFonts w:ascii="Times New Roman" w:hAnsi="Times New Roman"/>
          <w:b w:val="0"/>
          <w:shd w:val="clear" w:color="auto" w:fill="FFFFFF"/>
        </w:rPr>
      </w:pPr>
      <w:proofErr w:type="gramStart"/>
      <w:r w:rsidRPr="00173E2C">
        <w:rPr>
          <w:rFonts w:ascii="Times New Roman" w:hAnsi="Times New Roman"/>
          <w:b w:val="0"/>
          <w:shd w:val="clear" w:color="auto" w:fill="FFFFFF"/>
        </w:rPr>
        <w:t>Indicate</w:t>
      </w:r>
      <w:r>
        <w:rPr>
          <w:rFonts w:ascii="Times New Roman" w:hAnsi="Times New Roman"/>
          <w:b w:val="0"/>
          <w:shd w:val="clear" w:color="auto" w:fill="FFFFFF"/>
        </w:rPr>
        <w:t>s</w:t>
      </w:r>
      <w:r w:rsidRPr="00173E2C">
        <w:rPr>
          <w:rFonts w:ascii="Times New Roman" w:hAnsi="Times New Roman"/>
          <w:b w:val="0"/>
          <w:shd w:val="clear" w:color="auto" w:fill="FFFFFF"/>
        </w:rPr>
        <w:t xml:space="preserve"> that one or more loci did not match any existing </w:t>
      </w:r>
      <w:r>
        <w:rPr>
          <w:rFonts w:ascii="Times New Roman" w:hAnsi="Times New Roman"/>
          <w:b w:val="0"/>
          <w:shd w:val="clear" w:color="auto" w:fill="FFFFFF"/>
        </w:rPr>
        <w:t>alleles</w:t>
      </w:r>
      <w:r w:rsidRPr="00173E2C">
        <w:rPr>
          <w:rFonts w:ascii="Times New Roman" w:hAnsi="Times New Roman"/>
          <w:b w:val="0"/>
          <w:shd w:val="clear" w:color="auto" w:fill="FFFFFF"/>
        </w:rPr>
        <w:t>.</w:t>
      </w:r>
      <w:proofErr w:type="gramEnd"/>
      <w:r w:rsidRPr="00173E2C">
        <w:rPr>
          <w:rFonts w:ascii="Times New Roman" w:hAnsi="Times New Roman"/>
          <w:b w:val="0"/>
          <w:shd w:val="clear" w:color="auto" w:fill="FFFFFF"/>
        </w:rPr>
        <w:t xml:space="preserve"> In this case, the closest ST type </w:t>
      </w:r>
      <w:r>
        <w:rPr>
          <w:rFonts w:ascii="Times New Roman" w:hAnsi="Times New Roman"/>
          <w:b w:val="0"/>
          <w:shd w:val="clear" w:color="auto" w:fill="FFFFFF"/>
        </w:rPr>
        <w:t>is indicated and the number of locus variants from this ST included within parenthesises</w:t>
      </w:r>
      <w:r w:rsidRPr="00173E2C">
        <w:rPr>
          <w:rFonts w:ascii="Times New Roman" w:hAnsi="Times New Roman"/>
          <w:b w:val="0"/>
          <w:shd w:val="clear" w:color="auto" w:fill="FFFFFF"/>
        </w:rPr>
        <w:t>. (</w:t>
      </w:r>
      <w:proofErr w:type="gramStart"/>
      <w:r w:rsidRPr="00173E2C">
        <w:rPr>
          <w:rFonts w:ascii="Times New Roman" w:hAnsi="Times New Roman"/>
          <w:b w:val="0"/>
          <w:shd w:val="clear" w:color="auto" w:fill="FFFFFF"/>
        </w:rPr>
        <w:t>e.g</w:t>
      </w:r>
      <w:proofErr w:type="gramEnd"/>
      <w:r w:rsidRPr="00173E2C">
        <w:rPr>
          <w:rFonts w:ascii="Times New Roman" w:hAnsi="Times New Roman"/>
          <w:b w:val="0"/>
          <w:shd w:val="clear" w:color="auto" w:fill="FFFFFF"/>
        </w:rPr>
        <w:t>. NOVEL allele. Closest ST</w:t>
      </w:r>
      <w:proofErr w:type="gramStart"/>
      <w:r w:rsidRPr="00173E2C">
        <w:rPr>
          <w:rFonts w:ascii="Times New Roman" w:hAnsi="Times New Roman"/>
          <w:b w:val="0"/>
          <w:shd w:val="clear" w:color="auto" w:fill="FFFFFF"/>
        </w:rPr>
        <w:t>:5</w:t>
      </w:r>
      <w:proofErr w:type="gramEnd"/>
      <w:r w:rsidRPr="00173E2C">
        <w:rPr>
          <w:rFonts w:ascii="Times New Roman" w:hAnsi="Times New Roman"/>
          <w:b w:val="0"/>
          <w:shd w:val="clear" w:color="auto" w:fill="FFFFFF"/>
        </w:rPr>
        <w:t xml:space="preserve"> (SLV) indicates a precise ST could not be detected, </w:t>
      </w:r>
      <w:r w:rsidRPr="001F3153">
        <w:rPr>
          <w:rFonts w:ascii="Times New Roman" w:hAnsi="Times New Roman"/>
          <w:b w:val="0"/>
          <w:shd w:val="clear" w:color="auto" w:fill="FFFFFF"/>
        </w:rPr>
        <w:t>but the closest match is to ST5, from which the data set differs by one locus</w:t>
      </w:r>
    </w:p>
    <w:p w:rsidR="00A42389" w:rsidRPr="001F3153" w:rsidRDefault="00A42389" w:rsidP="00A42389">
      <w:pPr>
        <w:ind w:left="1134"/>
        <w:rPr>
          <w:rFonts w:ascii="Times New Roman" w:hAnsi="Times New Roman"/>
          <w:b w:val="0"/>
          <w:shd w:val="clear" w:color="auto" w:fill="FFFFFF"/>
        </w:rPr>
      </w:pPr>
    </w:p>
    <w:p w:rsidR="00A42389" w:rsidRPr="00173E2C" w:rsidDel="001F3153" w:rsidRDefault="00A42389" w:rsidP="00A42389">
      <w:pPr>
        <w:numPr>
          <w:ilvl w:val="0"/>
          <w:numId w:val="30"/>
        </w:numPr>
        <w:tabs>
          <w:tab w:val="clear" w:pos="-720"/>
        </w:tabs>
        <w:suppressAutoHyphens w:val="0"/>
        <w:spacing w:after="200" w:line="276" w:lineRule="auto"/>
        <w:ind w:left="1843" w:hanging="425"/>
        <w:jc w:val="left"/>
        <w:rPr>
          <w:rFonts w:ascii="Times New Roman" w:hAnsi="Times New Roman"/>
          <w:b w:val="0"/>
        </w:rPr>
      </w:pPr>
      <w:proofErr w:type="gramStart"/>
      <w:r w:rsidRPr="00173E2C">
        <w:rPr>
          <w:rFonts w:ascii="Times New Roman" w:hAnsi="Times New Roman"/>
          <w:b w:val="0"/>
          <w:shd w:val="clear" w:color="auto" w:fill="FFFFFF"/>
        </w:rPr>
        <w:t>e.g</w:t>
      </w:r>
      <w:proofErr w:type="gramEnd"/>
      <w:r w:rsidRPr="00173E2C">
        <w:rPr>
          <w:rFonts w:ascii="Times New Roman" w:hAnsi="Times New Roman"/>
          <w:b w:val="0"/>
          <w:shd w:val="clear" w:color="auto" w:fill="FFFFFF"/>
        </w:rPr>
        <w:t>. NOVEL allele. cannot determine closest ST (SLV)</w:t>
      </w:r>
    </w:p>
    <w:p w:rsidR="00A42389" w:rsidRPr="001F3153" w:rsidRDefault="00A42389" w:rsidP="00A42389">
      <w:pPr>
        <w:tabs>
          <w:tab w:val="clear" w:pos="-720"/>
        </w:tabs>
        <w:suppressAutoHyphens w:val="0"/>
        <w:spacing w:after="200" w:line="276" w:lineRule="auto"/>
        <w:ind w:left="1134"/>
        <w:jc w:val="left"/>
        <w:rPr>
          <w:rFonts w:ascii="Times New Roman" w:hAnsi="Times New Roman"/>
          <w:b w:val="0"/>
          <w:shd w:val="clear" w:color="auto" w:fill="FFFFFF"/>
        </w:rPr>
      </w:pPr>
      <w:r>
        <w:rPr>
          <w:rFonts w:ascii="Times New Roman" w:hAnsi="Times New Roman"/>
          <w:b w:val="0"/>
        </w:rPr>
        <w:br/>
      </w:r>
      <w:proofErr w:type="gramStart"/>
      <w:r w:rsidRPr="001F3153">
        <w:rPr>
          <w:rFonts w:ascii="Times New Roman" w:hAnsi="Times New Roman"/>
          <w:b w:val="0"/>
          <w:shd w:val="clear" w:color="auto" w:fill="FFFFFF"/>
        </w:rPr>
        <w:t>Indicates that one or more loci did not match any existing alleles but that in this case, a closest ST type cannot be determined.</w:t>
      </w:r>
      <w:proofErr w:type="gramEnd"/>
    </w:p>
    <w:p w:rsidR="00A42389" w:rsidRPr="001F3153" w:rsidRDefault="00A42389" w:rsidP="00A42389">
      <w:pPr>
        <w:rPr>
          <w:rFonts w:ascii="Times New Roman" w:hAnsi="Times New Roman"/>
          <w:b w:val="0"/>
          <w:i/>
          <w:shd w:val="clear" w:color="auto" w:fill="FFFFFF"/>
        </w:rPr>
      </w:pPr>
    </w:p>
    <w:p w:rsidR="00A42389" w:rsidRPr="00C20F91" w:rsidRDefault="00A42389" w:rsidP="00A42389">
      <w:pPr>
        <w:numPr>
          <w:ilvl w:val="0"/>
          <w:numId w:val="29"/>
        </w:numPr>
        <w:tabs>
          <w:tab w:val="clear" w:pos="-720"/>
        </w:tabs>
        <w:suppressAutoHyphens w:val="0"/>
        <w:spacing w:after="200" w:line="276" w:lineRule="auto"/>
        <w:jc w:val="left"/>
        <w:rPr>
          <w:rFonts w:ascii="Times New Roman" w:hAnsi="Times New Roman"/>
          <w:shd w:val="clear" w:color="auto" w:fill="FFFFFF"/>
        </w:rPr>
      </w:pPr>
      <w:r w:rsidRPr="00C20F91">
        <w:rPr>
          <w:rFonts w:ascii="Times New Roman" w:hAnsi="Times New Roman"/>
          <w:shd w:val="clear" w:color="auto" w:fill="FFFFFF"/>
        </w:rPr>
        <w:t xml:space="preserve">Novel ST profile </w:t>
      </w:r>
    </w:p>
    <w:p w:rsidR="00A42389" w:rsidRPr="00842693" w:rsidRDefault="00A42389" w:rsidP="00A42389">
      <w:pPr>
        <w:ind w:left="1080"/>
        <w:rPr>
          <w:rFonts w:ascii="Times New Roman" w:hAnsi="Times New Roman"/>
          <w:b w:val="0"/>
        </w:rPr>
      </w:pPr>
      <w:r w:rsidRPr="001F3153">
        <w:rPr>
          <w:rFonts w:ascii="Times New Roman" w:hAnsi="Times New Roman"/>
          <w:b w:val="0"/>
          <w:shd w:val="clear" w:color="auto" w:fill="FFFFFF"/>
        </w:rPr>
        <w:t>Indicates novel combi</w:t>
      </w:r>
      <w:r w:rsidRPr="00842693">
        <w:rPr>
          <w:rFonts w:ascii="Times New Roman" w:hAnsi="Times New Roman"/>
          <w:b w:val="0"/>
        </w:rPr>
        <w:t>nation of alleles is detected. The ST is reported as:</w:t>
      </w:r>
    </w:p>
    <w:p w:rsidR="00A42389" w:rsidRPr="00842693" w:rsidRDefault="00A42389" w:rsidP="00A42389">
      <w:pPr>
        <w:ind w:left="1080"/>
        <w:rPr>
          <w:rFonts w:ascii="Times New Roman" w:hAnsi="Times New Roman"/>
          <w:b w:val="0"/>
        </w:rPr>
      </w:pPr>
    </w:p>
    <w:p w:rsidR="00A42389" w:rsidRDefault="00A42389" w:rsidP="00A42389">
      <w:pPr>
        <w:ind w:left="1080"/>
        <w:rPr>
          <w:rFonts w:ascii="Times New Roman" w:hAnsi="Times New Roman"/>
          <w:b w:val="0"/>
          <w:lang w:eastAsia="en-GB"/>
        </w:rPr>
      </w:pPr>
      <w:r w:rsidRPr="00842693">
        <w:rPr>
          <w:rFonts w:ascii="Times New Roman" w:hAnsi="Times New Roman"/>
          <w:b w:val="0"/>
          <w:shd w:val="clear" w:color="auto" w:fill="FFFFFF"/>
        </w:rPr>
        <w:t xml:space="preserve">1. Novel ST. Closest ST: </w:t>
      </w:r>
      <w:proofErr w:type="spellStart"/>
      <w:r w:rsidRPr="00842693">
        <w:rPr>
          <w:rFonts w:ascii="Times New Roman" w:hAnsi="Times New Roman"/>
          <w:b w:val="0"/>
          <w:shd w:val="clear" w:color="auto" w:fill="FFFFFF"/>
        </w:rPr>
        <w:t>closest_match</w:t>
      </w:r>
      <w:proofErr w:type="spellEnd"/>
      <w:r w:rsidRPr="00842693">
        <w:rPr>
          <w:rFonts w:ascii="Times New Roman" w:hAnsi="Times New Roman"/>
          <w:b w:val="0"/>
          <w:shd w:val="clear" w:color="auto" w:fill="FFFFFF"/>
        </w:rPr>
        <w:t xml:space="preserve">: 19 (SLV): </w:t>
      </w:r>
      <w:r w:rsidRPr="00842693">
        <w:rPr>
          <w:rFonts w:ascii="Times New Roman" w:hAnsi="Times New Roman"/>
          <w:b w:val="0"/>
          <w:lang w:eastAsia="en-GB"/>
        </w:rPr>
        <w:t>Indicates a novel ST that is a single locus variant of known STs (19)</w:t>
      </w:r>
    </w:p>
    <w:p w:rsidR="00A42389" w:rsidRDefault="00A42389" w:rsidP="00A42389">
      <w:pPr>
        <w:ind w:left="1080"/>
        <w:rPr>
          <w:rFonts w:ascii="Times New Roman" w:hAnsi="Times New Roman"/>
          <w:b w:val="0"/>
          <w:lang w:eastAsia="en-GB"/>
        </w:rPr>
      </w:pPr>
    </w:p>
    <w:p w:rsidR="00A42389" w:rsidRDefault="00A42389" w:rsidP="00A42389">
      <w:pPr>
        <w:ind w:left="1080"/>
        <w:rPr>
          <w:rFonts w:ascii="Times New Roman" w:hAnsi="Times New Roman"/>
          <w:b w:val="0"/>
          <w:lang w:eastAsia="en-GB"/>
        </w:rPr>
      </w:pPr>
      <w:r>
        <w:rPr>
          <w:rFonts w:ascii="Times New Roman" w:hAnsi="Times New Roman"/>
          <w:b w:val="0"/>
          <w:lang w:eastAsia="en-GB"/>
        </w:rPr>
        <w:t xml:space="preserve">2. </w:t>
      </w:r>
      <w:r w:rsidRPr="00842693">
        <w:rPr>
          <w:rFonts w:ascii="Times New Roman" w:hAnsi="Times New Roman"/>
          <w:b w:val="0"/>
          <w:lang w:eastAsia="en-GB"/>
        </w:rPr>
        <w:t xml:space="preserve">NOVEL </w:t>
      </w:r>
      <w:r>
        <w:rPr>
          <w:rFonts w:ascii="Times New Roman" w:hAnsi="Times New Roman"/>
          <w:b w:val="0"/>
          <w:lang w:eastAsia="en-GB"/>
        </w:rPr>
        <w:t>ST. (no SLV)</w:t>
      </w:r>
    </w:p>
    <w:p w:rsidR="00A42389" w:rsidRPr="004153EE" w:rsidRDefault="00A42389" w:rsidP="00A42389">
      <w:pPr>
        <w:ind w:left="1080"/>
        <w:rPr>
          <w:rFonts w:ascii="Times New Roman" w:hAnsi="Times New Roman"/>
          <w:b w:val="0"/>
        </w:rPr>
      </w:pPr>
    </w:p>
    <w:p w:rsidR="00E202DF" w:rsidRPr="00E202DF" w:rsidRDefault="00E202DF" w:rsidP="00E202DF">
      <w:pPr>
        <w:tabs>
          <w:tab w:val="clear" w:pos="-720"/>
        </w:tabs>
        <w:suppressAutoHyphens w:val="0"/>
        <w:autoSpaceDE w:val="0"/>
        <w:autoSpaceDN w:val="0"/>
        <w:adjustRightInd w:val="0"/>
        <w:jc w:val="left"/>
        <w:rPr>
          <w:rFonts w:ascii="Times New Roman" w:hAnsi="Times New Roman"/>
          <w:bCs/>
          <w:u w:val="single"/>
          <w:lang w:eastAsia="en-GB"/>
        </w:rPr>
      </w:pPr>
    </w:p>
    <w:p w:rsidR="00A42389" w:rsidRPr="002F7EFA" w:rsidRDefault="002F7EFA" w:rsidP="00E202DF">
      <w:pPr>
        <w:tabs>
          <w:tab w:val="clear" w:pos="-720"/>
        </w:tabs>
        <w:suppressAutoHyphens w:val="0"/>
        <w:autoSpaceDE w:val="0"/>
        <w:autoSpaceDN w:val="0"/>
        <w:adjustRightInd w:val="0"/>
        <w:jc w:val="left"/>
        <w:rPr>
          <w:rFonts w:ascii="Times New Roman" w:hAnsi="Times New Roman"/>
          <w:bCs/>
          <w:lang w:eastAsia="en-GB"/>
        </w:rPr>
      </w:pPr>
      <w:r w:rsidRPr="002F7EFA">
        <w:rPr>
          <w:rFonts w:ascii="Times New Roman" w:hAnsi="Times New Roman"/>
          <w:bCs/>
          <w:lang w:eastAsia="en-GB"/>
        </w:rPr>
        <w:t>1.</w:t>
      </w:r>
      <w:r w:rsidR="00FE315B" w:rsidRPr="002F7EFA">
        <w:rPr>
          <w:rFonts w:ascii="Times New Roman" w:hAnsi="Times New Roman"/>
          <w:bCs/>
          <w:lang w:eastAsia="en-GB"/>
        </w:rPr>
        <w:t>3</w:t>
      </w:r>
      <w:r w:rsidR="00E202DF" w:rsidRPr="002F7EFA">
        <w:rPr>
          <w:rFonts w:ascii="Times New Roman" w:hAnsi="Times New Roman"/>
          <w:bCs/>
          <w:lang w:eastAsia="en-GB"/>
        </w:rPr>
        <w:t xml:space="preserve"> </w:t>
      </w:r>
      <w:r w:rsidR="00A42389" w:rsidRPr="002F7EFA">
        <w:rPr>
          <w:rFonts w:ascii="Times New Roman" w:hAnsi="Times New Roman"/>
          <w:bCs/>
          <w:lang w:eastAsia="en-GB"/>
        </w:rPr>
        <w:t>Predicted Serotype (ONLY for salmonella samples)</w:t>
      </w:r>
    </w:p>
    <w:p w:rsidR="00C20F91" w:rsidRDefault="00C20F91" w:rsidP="00E202DF">
      <w:pPr>
        <w:tabs>
          <w:tab w:val="clear" w:pos="-720"/>
        </w:tabs>
        <w:suppressAutoHyphens w:val="0"/>
        <w:autoSpaceDE w:val="0"/>
        <w:autoSpaceDN w:val="0"/>
        <w:adjustRightInd w:val="0"/>
        <w:jc w:val="left"/>
        <w:rPr>
          <w:rFonts w:ascii="Times New Roman" w:hAnsi="Times New Roman"/>
          <w:bCs/>
          <w:u w:val="single"/>
          <w:lang w:eastAsia="en-GB"/>
        </w:rPr>
      </w:pPr>
    </w:p>
    <w:p w:rsidR="00885270" w:rsidRDefault="00E202DF" w:rsidP="00885270">
      <w:pPr>
        <w:tabs>
          <w:tab w:val="clear" w:pos="-720"/>
        </w:tabs>
        <w:suppressAutoHyphens w:val="0"/>
        <w:autoSpaceDE w:val="0"/>
        <w:autoSpaceDN w:val="0"/>
        <w:adjustRightInd w:val="0"/>
        <w:jc w:val="left"/>
        <w:rPr>
          <w:rFonts w:ascii="Times New Roman" w:hAnsi="Times New Roman"/>
          <w:b w:val="0"/>
          <w:bCs/>
          <w:lang w:eastAsia="en-GB"/>
        </w:rPr>
      </w:pPr>
      <w:r w:rsidRPr="00E202DF">
        <w:rPr>
          <w:rFonts w:ascii="Times New Roman" w:hAnsi="Times New Roman"/>
          <w:b w:val="0"/>
          <w:bCs/>
          <w:lang w:eastAsia="en-GB"/>
        </w:rPr>
        <w:t xml:space="preserve">Once the ST value is determined, </w:t>
      </w:r>
      <w:r w:rsidRPr="00E202DF">
        <w:rPr>
          <w:rFonts w:ascii="Times New Roman" w:hAnsi="Times New Roman"/>
          <w:b w:val="0"/>
          <w:lang w:eastAsia="en-GB"/>
        </w:rPr>
        <w:t xml:space="preserve">predicted serotype and the number of occurrences associated with the ST in the </w:t>
      </w:r>
      <w:r w:rsidR="00003253">
        <w:rPr>
          <w:rFonts w:ascii="Times New Roman" w:hAnsi="Times New Roman"/>
          <w:b w:val="0"/>
          <w:lang w:eastAsia="en-GB"/>
        </w:rPr>
        <w:t>PHE/</w:t>
      </w:r>
      <w:proofErr w:type="spellStart"/>
      <w:r w:rsidRPr="00E202DF">
        <w:rPr>
          <w:rFonts w:ascii="Times New Roman" w:hAnsi="Times New Roman"/>
          <w:b w:val="0"/>
          <w:lang w:eastAsia="en-GB"/>
        </w:rPr>
        <w:t>Achtmann</w:t>
      </w:r>
      <w:proofErr w:type="spellEnd"/>
      <w:r w:rsidRPr="00E202DF">
        <w:rPr>
          <w:rFonts w:ascii="Times New Roman" w:hAnsi="Times New Roman"/>
          <w:b w:val="0"/>
          <w:lang w:eastAsia="en-GB"/>
        </w:rPr>
        <w:t xml:space="preserve"> database</w:t>
      </w:r>
      <w:r w:rsidR="00C20F91">
        <w:rPr>
          <w:rFonts w:ascii="Times New Roman" w:hAnsi="Times New Roman"/>
          <w:b w:val="0"/>
          <w:lang w:eastAsia="en-GB"/>
        </w:rPr>
        <w:t xml:space="preserve"> is reported</w:t>
      </w:r>
      <w:r w:rsidR="00031ABA">
        <w:rPr>
          <w:rFonts w:ascii="Times New Roman" w:hAnsi="Times New Roman"/>
          <w:b w:val="0"/>
          <w:lang w:eastAsia="en-GB"/>
        </w:rPr>
        <w:t xml:space="preserve"> </w:t>
      </w:r>
      <w:r w:rsidR="00031ABA" w:rsidRPr="00E202DF">
        <w:rPr>
          <w:rFonts w:ascii="Times New Roman" w:hAnsi="Times New Roman"/>
          <w:b w:val="0"/>
        </w:rPr>
        <w:t xml:space="preserve">in the </w:t>
      </w:r>
      <w:r w:rsidR="00031ABA" w:rsidRPr="00031ABA">
        <w:rPr>
          <w:rFonts w:ascii="Times New Roman" w:hAnsi="Times New Roman"/>
        </w:rPr>
        <w:t>&lt;sample ID&gt;.MLST_result.csv</w:t>
      </w:r>
      <w:r w:rsidR="00031ABA" w:rsidRPr="00E202DF">
        <w:rPr>
          <w:rFonts w:ascii="Times New Roman" w:hAnsi="Times New Roman"/>
          <w:b w:val="0"/>
        </w:rPr>
        <w:t xml:space="preserve"> output file</w:t>
      </w:r>
      <w:r w:rsidR="00C20F91">
        <w:rPr>
          <w:rFonts w:ascii="Times New Roman" w:hAnsi="Times New Roman"/>
          <w:b w:val="0"/>
          <w:lang w:eastAsia="en-GB"/>
        </w:rPr>
        <w:t>.</w:t>
      </w:r>
    </w:p>
    <w:p w:rsidR="00885270" w:rsidRDefault="00885270" w:rsidP="00885270">
      <w:pPr>
        <w:tabs>
          <w:tab w:val="clear" w:pos="-720"/>
        </w:tabs>
        <w:suppressAutoHyphens w:val="0"/>
        <w:autoSpaceDE w:val="0"/>
        <w:autoSpaceDN w:val="0"/>
        <w:adjustRightInd w:val="0"/>
        <w:jc w:val="left"/>
        <w:rPr>
          <w:rFonts w:ascii="Times New Roman" w:hAnsi="Times New Roman"/>
          <w:b w:val="0"/>
          <w:bCs/>
          <w:lang w:eastAsia="en-GB"/>
        </w:rPr>
      </w:pPr>
    </w:p>
    <w:p w:rsidR="00A42389" w:rsidRPr="00C20F91" w:rsidRDefault="00885270" w:rsidP="00885270">
      <w:pPr>
        <w:autoSpaceDE w:val="0"/>
        <w:autoSpaceDN w:val="0"/>
        <w:adjustRightInd w:val="0"/>
        <w:ind w:left="1080"/>
        <w:rPr>
          <w:rFonts w:ascii="Times New Roman" w:hAnsi="Times New Roman"/>
          <w:b w:val="0"/>
          <w:lang w:eastAsia="en-GB"/>
        </w:rPr>
      </w:pPr>
      <w:r w:rsidRPr="00885270">
        <w:rPr>
          <w:rFonts w:ascii="Times New Roman" w:hAnsi="Times New Roman"/>
          <w:b w:val="0"/>
          <w:lang w:eastAsia="en-GB"/>
        </w:rPr>
        <w:t xml:space="preserve">1. </w:t>
      </w:r>
      <w:r w:rsidR="00A42389" w:rsidRPr="00183871">
        <w:rPr>
          <w:rFonts w:ascii="Times New Roman" w:hAnsi="Times New Roman"/>
          <w:lang w:eastAsia="en-GB"/>
        </w:rPr>
        <w:t>Serotype numeral</w:t>
      </w:r>
      <w:r w:rsidR="00A42389" w:rsidRPr="00885270">
        <w:rPr>
          <w:rFonts w:ascii="Times New Roman" w:hAnsi="Times New Roman"/>
          <w:b w:val="0"/>
          <w:lang w:eastAsia="en-GB"/>
        </w:rPr>
        <w:t xml:space="preserve">: The predicted serotype and the number of occurrences associated with the ST in the </w:t>
      </w:r>
      <w:r w:rsidR="00FE315B">
        <w:rPr>
          <w:rFonts w:ascii="Times New Roman" w:hAnsi="Times New Roman"/>
          <w:b w:val="0"/>
          <w:lang w:eastAsia="en-GB"/>
        </w:rPr>
        <w:t>PHE/</w:t>
      </w:r>
      <w:proofErr w:type="spellStart"/>
      <w:r w:rsidR="00A42389" w:rsidRPr="00885270">
        <w:rPr>
          <w:rFonts w:ascii="Times New Roman" w:hAnsi="Times New Roman"/>
          <w:b w:val="0"/>
          <w:lang w:eastAsia="en-GB"/>
        </w:rPr>
        <w:t>Achtmann</w:t>
      </w:r>
      <w:proofErr w:type="spellEnd"/>
      <w:r w:rsidR="00A42389" w:rsidRPr="00885270">
        <w:rPr>
          <w:rFonts w:ascii="Times New Roman" w:hAnsi="Times New Roman"/>
          <w:b w:val="0"/>
          <w:lang w:eastAsia="en-GB"/>
        </w:rPr>
        <w:t xml:space="preserve"> database.</w:t>
      </w:r>
      <w:r>
        <w:rPr>
          <w:rFonts w:ascii="Times New Roman" w:hAnsi="Times New Roman"/>
          <w:b w:val="0"/>
          <w:lang w:eastAsia="en-GB"/>
        </w:rPr>
        <w:t xml:space="preserve"> </w:t>
      </w:r>
      <w:r w:rsidR="00A42389" w:rsidRPr="00885270">
        <w:rPr>
          <w:rFonts w:ascii="Times New Roman" w:hAnsi="Times New Roman"/>
          <w:b w:val="0"/>
          <w:lang w:eastAsia="en-GB"/>
        </w:rPr>
        <w:t>e</w:t>
      </w:r>
      <w:r w:rsidR="00A42389" w:rsidRPr="00C20F91">
        <w:rPr>
          <w:rFonts w:ascii="Times New Roman" w:hAnsi="Times New Roman"/>
          <w:b w:val="0"/>
          <w:lang w:eastAsia="en-GB"/>
        </w:rPr>
        <w:t xml:space="preserve">.g.: </w:t>
      </w:r>
      <w:r w:rsidR="00A42389" w:rsidRPr="00885270">
        <w:rPr>
          <w:rFonts w:ascii="Times New Roman" w:hAnsi="Times New Roman"/>
          <w:b w:val="0"/>
          <w:lang w:eastAsia="en-GB"/>
        </w:rPr>
        <w:t>(</w:t>
      </w:r>
      <w:proofErr w:type="spellStart"/>
      <w:r w:rsidR="00A42389" w:rsidRPr="00885270">
        <w:rPr>
          <w:rFonts w:ascii="Times New Roman" w:hAnsi="Times New Roman"/>
          <w:b w:val="0"/>
          <w:lang w:eastAsia="en-GB"/>
        </w:rPr>
        <w:t>Enteritidis</w:t>
      </w:r>
      <w:proofErr w:type="spellEnd"/>
      <w:r w:rsidR="00A42389" w:rsidRPr="00885270">
        <w:rPr>
          <w:rFonts w:ascii="Times New Roman" w:hAnsi="Times New Roman"/>
          <w:b w:val="0"/>
          <w:lang w:eastAsia="en-GB"/>
        </w:rPr>
        <w:t>, 208), (Rosenberg, 2), (Nitra, 2), (Moscow, 1)</w:t>
      </w:r>
    </w:p>
    <w:p w:rsidR="00A42389" w:rsidRPr="00C20F91" w:rsidRDefault="00A42389" w:rsidP="00A42389">
      <w:pPr>
        <w:autoSpaceDE w:val="0"/>
        <w:autoSpaceDN w:val="0"/>
        <w:adjustRightInd w:val="0"/>
        <w:ind w:left="1080"/>
        <w:rPr>
          <w:rFonts w:ascii="Times New Roman" w:hAnsi="Times New Roman"/>
          <w:b w:val="0"/>
          <w:lang w:eastAsia="en-GB"/>
        </w:rPr>
      </w:pPr>
    </w:p>
    <w:p w:rsidR="00A42389" w:rsidRPr="00C20F91" w:rsidRDefault="00A42389" w:rsidP="00A42389">
      <w:pPr>
        <w:autoSpaceDE w:val="0"/>
        <w:autoSpaceDN w:val="0"/>
        <w:adjustRightInd w:val="0"/>
        <w:ind w:left="1080"/>
        <w:rPr>
          <w:rFonts w:ascii="Times New Roman" w:hAnsi="Times New Roman"/>
          <w:b w:val="0"/>
          <w:lang w:eastAsia="en-GB"/>
        </w:rPr>
      </w:pPr>
      <w:r w:rsidRPr="00C20F91">
        <w:rPr>
          <w:rFonts w:ascii="Times New Roman" w:hAnsi="Times New Roman"/>
          <w:b w:val="0"/>
          <w:bCs/>
          <w:lang w:eastAsia="en-GB"/>
        </w:rPr>
        <w:t xml:space="preserve">2. </w:t>
      </w:r>
      <w:proofErr w:type="gramStart"/>
      <w:r w:rsidRPr="00C20F91">
        <w:rPr>
          <w:rFonts w:ascii="Times New Roman" w:hAnsi="Times New Roman"/>
          <w:bCs/>
          <w:lang w:eastAsia="en-GB"/>
        </w:rPr>
        <w:t>no</w:t>
      </w:r>
      <w:proofErr w:type="gramEnd"/>
      <w:r w:rsidRPr="00C20F91">
        <w:rPr>
          <w:rFonts w:ascii="Times New Roman" w:hAnsi="Times New Roman"/>
          <w:bCs/>
          <w:lang w:eastAsia="en-GB"/>
        </w:rPr>
        <w:t xml:space="preserve"> ST-serotype </w:t>
      </w:r>
      <w:r w:rsidRPr="00C20F91">
        <w:rPr>
          <w:rFonts w:ascii="Times New Roman" w:hAnsi="Times New Roman"/>
          <w:bCs/>
          <w:iCs/>
          <w:lang w:eastAsia="en-GB"/>
        </w:rPr>
        <w:t>numeral</w:t>
      </w:r>
      <w:r w:rsidRPr="00C20F91">
        <w:rPr>
          <w:rFonts w:ascii="Times New Roman" w:hAnsi="Times New Roman"/>
          <w:b w:val="0"/>
          <w:lang w:eastAsia="en-GB"/>
        </w:rPr>
        <w:t xml:space="preserve">: No serotype is predicted for this ST in the </w:t>
      </w:r>
      <w:r w:rsidR="00FE315B">
        <w:rPr>
          <w:rFonts w:ascii="Times New Roman" w:hAnsi="Times New Roman"/>
          <w:b w:val="0"/>
          <w:lang w:eastAsia="en-GB"/>
        </w:rPr>
        <w:t>PHE/</w:t>
      </w:r>
      <w:proofErr w:type="spellStart"/>
      <w:r w:rsidRPr="00C20F91">
        <w:rPr>
          <w:rFonts w:ascii="Times New Roman" w:hAnsi="Times New Roman"/>
          <w:b w:val="0"/>
          <w:lang w:eastAsia="en-GB"/>
        </w:rPr>
        <w:t>Achtmann</w:t>
      </w:r>
      <w:proofErr w:type="spellEnd"/>
      <w:r w:rsidRPr="00C20F91">
        <w:rPr>
          <w:rFonts w:ascii="Times New Roman" w:hAnsi="Times New Roman"/>
          <w:b w:val="0"/>
          <w:lang w:eastAsia="en-GB"/>
        </w:rPr>
        <w:t xml:space="preserve"> database. </w:t>
      </w:r>
      <w:proofErr w:type="spellStart"/>
      <w:r w:rsidRPr="00C20F91">
        <w:rPr>
          <w:rFonts w:ascii="Times New Roman" w:hAnsi="Times New Roman"/>
          <w:b w:val="0"/>
          <w:lang w:eastAsia="en-GB"/>
        </w:rPr>
        <w:t>e.g</w:t>
      </w:r>
      <w:proofErr w:type="spellEnd"/>
      <w:r w:rsidRPr="00C20F91">
        <w:rPr>
          <w:rFonts w:ascii="Times New Roman" w:hAnsi="Times New Roman"/>
          <w:b w:val="0"/>
          <w:lang w:eastAsia="en-GB"/>
        </w:rPr>
        <w:t xml:space="preserve"> </w:t>
      </w:r>
      <w:r w:rsidRPr="00003253">
        <w:rPr>
          <w:rFonts w:ascii="Times New Roman" w:hAnsi="Times New Roman" w:cs="Times New Roman"/>
          <w:b w:val="0"/>
          <w:lang w:eastAsia="en-GB"/>
        </w:rPr>
        <w:t>(</w:t>
      </w:r>
      <w:r w:rsidRPr="00003253">
        <w:rPr>
          <w:rFonts w:ascii="Times New Roman" w:hAnsi="Times New Roman" w:cs="Times New Roman"/>
          <w:b w:val="0"/>
          <w:spacing w:val="0"/>
          <w:lang w:eastAsia="en-GB"/>
        </w:rPr>
        <w:t>no ST-serotype, 1)</w:t>
      </w:r>
    </w:p>
    <w:p w:rsidR="00A42389" w:rsidRPr="00173E2C" w:rsidRDefault="00A42389" w:rsidP="00A42389">
      <w:pPr>
        <w:autoSpaceDE w:val="0"/>
        <w:autoSpaceDN w:val="0"/>
        <w:adjustRightInd w:val="0"/>
        <w:ind w:left="1080"/>
        <w:rPr>
          <w:rFonts w:ascii="Times New Roman" w:hAnsi="Times New Roman"/>
          <w:b w:val="0"/>
          <w:lang w:eastAsia="en-GB"/>
        </w:rPr>
      </w:pPr>
    </w:p>
    <w:p w:rsidR="00A42389" w:rsidRPr="00173E2C" w:rsidRDefault="00A42389" w:rsidP="00A42389">
      <w:pPr>
        <w:ind w:left="1080"/>
        <w:rPr>
          <w:rFonts w:ascii="Times New Roman" w:hAnsi="Times New Roman"/>
          <w:b w:val="0"/>
          <w:lang w:eastAsia="en-GB"/>
        </w:rPr>
      </w:pPr>
      <w:r>
        <w:rPr>
          <w:rFonts w:ascii="Times New Roman" w:hAnsi="Times New Roman"/>
          <w:b w:val="0"/>
          <w:bCs/>
          <w:lang w:eastAsia="en-GB"/>
        </w:rPr>
        <w:t xml:space="preserve">3. </w:t>
      </w:r>
      <w:proofErr w:type="gramStart"/>
      <w:r w:rsidRPr="00C20F91">
        <w:rPr>
          <w:rFonts w:ascii="Times New Roman" w:hAnsi="Times New Roman"/>
          <w:bCs/>
          <w:lang w:eastAsia="en-GB"/>
        </w:rPr>
        <w:t>no</w:t>
      </w:r>
      <w:proofErr w:type="gramEnd"/>
      <w:r w:rsidRPr="00C20F91">
        <w:rPr>
          <w:rFonts w:ascii="Times New Roman" w:hAnsi="Times New Roman"/>
          <w:bCs/>
          <w:lang w:eastAsia="en-GB"/>
        </w:rPr>
        <w:t xml:space="preserve"> ST-serotype</w:t>
      </w:r>
      <w:r w:rsidRPr="00C20F91">
        <w:rPr>
          <w:rFonts w:ascii="Times New Roman" w:hAnsi="Times New Roman"/>
          <w:lang w:eastAsia="en-GB"/>
        </w:rPr>
        <w:t>:</w:t>
      </w:r>
      <w:r w:rsidRPr="00173E2C">
        <w:rPr>
          <w:rFonts w:ascii="Times New Roman" w:hAnsi="Times New Roman"/>
          <w:b w:val="0"/>
          <w:lang w:eastAsia="en-GB"/>
        </w:rPr>
        <w:t xml:space="preserve"> Due to a NOVEL_ST or </w:t>
      </w:r>
      <w:proofErr w:type="spellStart"/>
      <w:r w:rsidRPr="00173E2C">
        <w:rPr>
          <w:rFonts w:ascii="Times New Roman" w:hAnsi="Times New Roman"/>
          <w:b w:val="0"/>
          <w:lang w:eastAsia="en-GB"/>
        </w:rPr>
        <w:t>NOVEL_allele</w:t>
      </w:r>
      <w:proofErr w:type="spellEnd"/>
      <w:r w:rsidRPr="00173E2C">
        <w:rPr>
          <w:rFonts w:ascii="Times New Roman" w:hAnsi="Times New Roman"/>
          <w:b w:val="0"/>
          <w:lang w:eastAsia="en-GB"/>
        </w:rPr>
        <w:t xml:space="preserve"> it is not possible to query the </w:t>
      </w:r>
      <w:r w:rsidR="00FE315B">
        <w:rPr>
          <w:rFonts w:ascii="Times New Roman" w:hAnsi="Times New Roman"/>
          <w:b w:val="0"/>
          <w:lang w:eastAsia="en-GB"/>
        </w:rPr>
        <w:t>PHE/</w:t>
      </w:r>
      <w:proofErr w:type="spellStart"/>
      <w:r w:rsidRPr="00173E2C">
        <w:rPr>
          <w:rFonts w:ascii="Times New Roman" w:hAnsi="Times New Roman"/>
          <w:b w:val="0"/>
          <w:lang w:eastAsia="en-GB"/>
        </w:rPr>
        <w:t>Achtmann</w:t>
      </w:r>
      <w:proofErr w:type="spellEnd"/>
      <w:r w:rsidRPr="00173E2C">
        <w:rPr>
          <w:rFonts w:ascii="Times New Roman" w:hAnsi="Times New Roman"/>
          <w:b w:val="0"/>
          <w:lang w:eastAsia="en-GB"/>
        </w:rPr>
        <w:t xml:space="preserve"> database</w:t>
      </w:r>
      <w:r w:rsidR="00183871">
        <w:rPr>
          <w:rFonts w:ascii="Times New Roman" w:hAnsi="Times New Roman"/>
          <w:b w:val="0"/>
          <w:lang w:eastAsia="en-GB"/>
        </w:rPr>
        <w:t xml:space="preserve"> </w:t>
      </w:r>
      <w:r w:rsidRPr="00173E2C">
        <w:rPr>
          <w:rFonts w:ascii="Times New Roman" w:hAnsi="Times New Roman"/>
          <w:b w:val="0"/>
          <w:lang w:eastAsia="en-GB"/>
        </w:rPr>
        <w:t>for a predicted serotype</w:t>
      </w:r>
      <w:r>
        <w:rPr>
          <w:rFonts w:ascii="Times New Roman" w:hAnsi="Times New Roman"/>
          <w:b w:val="0"/>
          <w:lang w:eastAsia="en-GB"/>
        </w:rPr>
        <w:t xml:space="preserve">. </w:t>
      </w:r>
    </w:p>
    <w:p w:rsidR="00A42389" w:rsidRPr="00173E2C" w:rsidRDefault="00A42389" w:rsidP="00A42389">
      <w:pPr>
        <w:rPr>
          <w:b w:val="0"/>
        </w:rPr>
      </w:pPr>
    </w:p>
    <w:p w:rsidR="00A42389" w:rsidRDefault="00A42389" w:rsidP="00AE1C39">
      <w:pPr>
        <w:rPr>
          <w:rFonts w:ascii="Times New Roman" w:hAnsi="Times New Roman"/>
        </w:rPr>
      </w:pPr>
    </w:p>
    <w:p w:rsidR="006A5098" w:rsidRPr="005F280D" w:rsidRDefault="006A5098" w:rsidP="00AE1C39">
      <w:pPr>
        <w:rPr>
          <w:rFonts w:ascii="Times New Roman" w:hAnsi="Times New Roman"/>
          <w:u w:val="single"/>
        </w:rPr>
      </w:pPr>
    </w:p>
    <w:p w:rsidR="00AE1C39" w:rsidRPr="000B7D36" w:rsidRDefault="00AE1C39" w:rsidP="00AE1C39">
      <w:pPr>
        <w:rPr>
          <w:rFonts w:ascii="Times New Roman" w:hAnsi="Times New Roman" w:cs="Times New Roman"/>
          <w:b w:val="0"/>
          <w:lang w:eastAsia="en-GB"/>
        </w:rPr>
      </w:pPr>
    </w:p>
    <w:p w:rsidR="000B7D36" w:rsidRPr="002F7EFA" w:rsidRDefault="002F7EFA" w:rsidP="000B7D36">
      <w:pPr>
        <w:rPr>
          <w:rFonts w:ascii="Times New Roman" w:hAnsi="Times New Roman" w:cs="Times New Roman"/>
        </w:rPr>
      </w:pPr>
      <w:r w:rsidRPr="002F7EFA">
        <w:rPr>
          <w:rFonts w:ascii="Times New Roman" w:hAnsi="Times New Roman" w:cs="Times New Roman"/>
          <w:lang w:eastAsia="en-GB"/>
        </w:rPr>
        <w:t>1.</w:t>
      </w:r>
      <w:r w:rsidR="00FE315B" w:rsidRPr="002F7EFA">
        <w:rPr>
          <w:rFonts w:ascii="Times New Roman" w:hAnsi="Times New Roman" w:cs="Times New Roman"/>
          <w:lang w:eastAsia="en-GB"/>
        </w:rPr>
        <w:t>4</w:t>
      </w:r>
      <w:r w:rsidR="000B7D36" w:rsidRPr="002F7EFA">
        <w:rPr>
          <w:rFonts w:ascii="Times New Roman" w:hAnsi="Times New Roman" w:cs="Times New Roman"/>
          <w:lang w:eastAsia="en-GB"/>
        </w:rPr>
        <w:t xml:space="preserve"> </w:t>
      </w:r>
      <w:r w:rsidR="000B7D36" w:rsidRPr="002F7EFA">
        <w:rPr>
          <w:rFonts w:ascii="Times New Roman" w:hAnsi="Times New Roman" w:cs="Times New Roman"/>
        </w:rPr>
        <w:t xml:space="preserve">Novel allele </w:t>
      </w:r>
    </w:p>
    <w:p w:rsidR="000B7D36" w:rsidRPr="00173E2C" w:rsidRDefault="000B7D36" w:rsidP="000B7D36">
      <w:pPr>
        <w:rPr>
          <w:rFonts w:ascii="Times New Roman" w:hAnsi="Times New Roman"/>
        </w:rPr>
      </w:pPr>
    </w:p>
    <w:p w:rsidR="00183871" w:rsidRDefault="000B7D36" w:rsidP="000B7D36">
      <w:pPr>
        <w:rPr>
          <w:rFonts w:ascii="Times New Roman" w:hAnsi="Times New Roman"/>
          <w:b w:val="0"/>
        </w:rPr>
      </w:pPr>
      <w:r w:rsidRPr="00173E2C">
        <w:rPr>
          <w:rFonts w:ascii="Times New Roman" w:hAnsi="Times New Roman"/>
          <w:b w:val="0"/>
        </w:rPr>
        <w:t xml:space="preserve">If a </w:t>
      </w:r>
      <w:r w:rsidRPr="00173E2C">
        <w:rPr>
          <w:rFonts w:ascii="Times New Roman" w:hAnsi="Times New Roman"/>
          <w:b w:val="0"/>
          <w:shd w:val="clear" w:color="auto" w:fill="FFFFFF"/>
        </w:rPr>
        <w:t>locus does not match any existing locus variants, the closest allele is returned and flagged</w:t>
      </w:r>
      <w:r w:rsidRPr="00173E2C">
        <w:rPr>
          <w:rFonts w:ascii="Times New Roman" w:hAnsi="Times New Roman"/>
          <w:b w:val="0"/>
        </w:rPr>
        <w:t xml:space="preserve"> by ‘*’ (e.g.*55) and the SNP position between the allele in the tested isolate and the closest allele is reported in the </w:t>
      </w:r>
      <w:r w:rsidRPr="00183871">
        <w:rPr>
          <w:rFonts w:ascii="Times New Roman" w:hAnsi="Times New Roman"/>
        </w:rPr>
        <w:t>&lt;sample ID&gt;.MLST_result.csv</w:t>
      </w:r>
      <w:r w:rsidRPr="000B7D36">
        <w:rPr>
          <w:rFonts w:ascii="Times New Roman" w:hAnsi="Times New Roman"/>
          <w:b w:val="0"/>
        </w:rPr>
        <w:t xml:space="preserve"> output file</w:t>
      </w:r>
      <w:r w:rsidRPr="00173E2C">
        <w:rPr>
          <w:rFonts w:ascii="Times New Roman" w:hAnsi="Times New Roman"/>
          <w:b w:val="0"/>
        </w:rPr>
        <w:t xml:space="preserve">. </w:t>
      </w:r>
    </w:p>
    <w:p w:rsidR="000B7D36" w:rsidRPr="00173E2C" w:rsidRDefault="000B7D36" w:rsidP="000B7D36">
      <w:pPr>
        <w:rPr>
          <w:rFonts w:ascii="Times New Roman" w:hAnsi="Times New Roman"/>
          <w:b w:val="0"/>
        </w:rPr>
      </w:pPr>
      <w:r w:rsidRPr="00173E2C">
        <w:rPr>
          <w:rFonts w:ascii="Times New Roman" w:hAnsi="Times New Roman"/>
          <w:b w:val="0"/>
        </w:rPr>
        <w:t xml:space="preserve">e.g. </w:t>
      </w:r>
      <w:r w:rsidR="00183871" w:rsidRPr="00183871">
        <w:rPr>
          <w:rFonts w:ascii="Times New Roman" w:hAnsi="Times New Roman"/>
        </w:rPr>
        <w:t>locus</w:t>
      </w:r>
      <w:r w:rsidR="00183871">
        <w:rPr>
          <w:rFonts w:ascii="Times New Roman" w:hAnsi="Times New Roman"/>
          <w:b w:val="0"/>
        </w:rPr>
        <w:t>:</w:t>
      </w:r>
      <w:r>
        <w:rPr>
          <w:rFonts w:ascii="Times New Roman" w:hAnsi="Times New Roman"/>
          <w:b w:val="0"/>
          <w:lang w:eastAsia="en-GB"/>
        </w:rPr>
        <w:t>*55</w:t>
      </w:r>
      <w:r w:rsidR="00183871">
        <w:rPr>
          <w:rFonts w:ascii="Times New Roman" w:hAnsi="Times New Roman"/>
          <w:b w:val="0"/>
          <w:lang w:eastAsia="en-GB"/>
        </w:rPr>
        <w:t xml:space="preserve"> , </w:t>
      </w:r>
      <w:r>
        <w:rPr>
          <w:rFonts w:ascii="Times New Roman" w:hAnsi="Times New Roman"/>
          <w:b w:val="0"/>
          <w:lang w:eastAsia="en-GB"/>
        </w:rPr>
        <w:t xml:space="preserve"> </w:t>
      </w:r>
      <w:r w:rsidRPr="00183871">
        <w:rPr>
          <w:rFonts w:ascii="Times New Roman" w:hAnsi="Times New Roman"/>
          <w:lang w:eastAsia="en-GB"/>
        </w:rPr>
        <w:t>SNP-position</w:t>
      </w:r>
      <w:r>
        <w:rPr>
          <w:rFonts w:ascii="Times New Roman" w:hAnsi="Times New Roman"/>
          <w:b w:val="0"/>
          <w:lang w:eastAsia="en-GB"/>
        </w:rPr>
        <w:t>:</w:t>
      </w:r>
      <w:r w:rsidRPr="00173E2C">
        <w:rPr>
          <w:rFonts w:ascii="Times New Roman" w:hAnsi="Times New Roman"/>
          <w:b w:val="0"/>
          <w:lang w:eastAsia="en-GB"/>
        </w:rPr>
        <w:t>90</w:t>
      </w:r>
      <w:r w:rsidR="00183871">
        <w:rPr>
          <w:rFonts w:ascii="Times New Roman" w:hAnsi="Times New Roman"/>
          <w:b w:val="0"/>
          <w:lang w:eastAsia="en-GB"/>
        </w:rPr>
        <w:t xml:space="preserve">, </w:t>
      </w:r>
      <w:r w:rsidRPr="00173E2C">
        <w:rPr>
          <w:rFonts w:ascii="Times New Roman" w:hAnsi="Times New Roman"/>
          <w:b w:val="0"/>
          <w:lang w:eastAsia="en-GB"/>
        </w:rPr>
        <w:t xml:space="preserve"> </w:t>
      </w:r>
      <w:r w:rsidRPr="00183871">
        <w:rPr>
          <w:rFonts w:ascii="Times New Roman" w:hAnsi="Times New Roman" w:cs="Times New Roman"/>
          <w:spacing w:val="0"/>
          <w:sz w:val="22"/>
          <w:szCs w:val="22"/>
          <w:lang w:eastAsia="en-GB"/>
        </w:rPr>
        <w:t>reference base</w:t>
      </w:r>
      <w:r w:rsidRPr="00434FCD">
        <w:rPr>
          <w:rFonts w:ascii="Times New Roman" w:hAnsi="Times New Roman" w:cs="Times New Roman"/>
          <w:b w:val="0"/>
          <w:spacing w:val="0"/>
          <w:sz w:val="22"/>
          <w:szCs w:val="22"/>
          <w:lang w:eastAsia="en-GB"/>
        </w:rPr>
        <w:t>:</w:t>
      </w:r>
      <w:r>
        <w:rPr>
          <w:rFonts w:ascii="Times New Roman" w:hAnsi="Times New Roman" w:cs="Times New Roman"/>
          <w:b w:val="0"/>
          <w:spacing w:val="0"/>
          <w:sz w:val="22"/>
          <w:szCs w:val="22"/>
          <w:lang w:eastAsia="en-GB"/>
        </w:rPr>
        <w:t xml:space="preserve"> </w:t>
      </w:r>
      <w:r w:rsidRPr="00173E2C">
        <w:rPr>
          <w:rFonts w:ascii="Times New Roman" w:hAnsi="Times New Roman"/>
          <w:b w:val="0"/>
          <w:lang w:eastAsia="en-GB"/>
        </w:rPr>
        <w:t>C</w:t>
      </w:r>
      <w:r w:rsidR="00183871">
        <w:rPr>
          <w:rFonts w:ascii="Times New Roman" w:hAnsi="Times New Roman"/>
          <w:b w:val="0"/>
          <w:lang w:eastAsia="en-GB"/>
        </w:rPr>
        <w:t xml:space="preserve">, </w:t>
      </w:r>
      <w:r w:rsidRPr="00173E2C">
        <w:rPr>
          <w:rFonts w:ascii="Times New Roman" w:hAnsi="Times New Roman"/>
          <w:b w:val="0"/>
          <w:lang w:eastAsia="en-GB"/>
        </w:rPr>
        <w:t xml:space="preserve"> </w:t>
      </w:r>
      <w:r w:rsidR="00183871" w:rsidRPr="00360119">
        <w:rPr>
          <w:rFonts w:ascii="Times New Roman" w:hAnsi="Times New Roman"/>
          <w:lang w:eastAsia="en-GB"/>
        </w:rPr>
        <w:t xml:space="preserve">number of </w:t>
      </w:r>
      <w:r w:rsidR="00360119" w:rsidRPr="00360119">
        <w:rPr>
          <w:rFonts w:ascii="Times New Roman" w:hAnsi="Times New Roman"/>
          <w:lang w:eastAsia="en-GB"/>
        </w:rPr>
        <w:t>mapped</w:t>
      </w:r>
      <w:r w:rsidR="00360119">
        <w:rPr>
          <w:rFonts w:ascii="Times New Roman" w:hAnsi="Times New Roman"/>
          <w:b w:val="0"/>
          <w:lang w:eastAsia="en-GB"/>
        </w:rPr>
        <w:t xml:space="preserve"> </w:t>
      </w:r>
      <w:r w:rsidR="00360119" w:rsidRPr="00360119">
        <w:rPr>
          <w:rFonts w:ascii="Times New Roman" w:hAnsi="Times New Roman"/>
          <w:lang w:eastAsia="en-GB"/>
        </w:rPr>
        <w:t>reads</w:t>
      </w:r>
      <w:r w:rsidR="00183871">
        <w:rPr>
          <w:rFonts w:ascii="Times New Roman" w:hAnsi="Times New Roman"/>
          <w:b w:val="0"/>
          <w:lang w:eastAsia="en-GB"/>
        </w:rPr>
        <w:t xml:space="preserve">: </w:t>
      </w:r>
      <w:r w:rsidRPr="00173E2C">
        <w:rPr>
          <w:rFonts w:ascii="Times New Roman" w:hAnsi="Times New Roman"/>
          <w:b w:val="0"/>
          <w:lang w:eastAsia="en-GB"/>
        </w:rPr>
        <w:t xml:space="preserve">A(1) C(2) G(0) T(163). This </w:t>
      </w:r>
      <w:r w:rsidRPr="00173E2C">
        <w:rPr>
          <w:rFonts w:ascii="Times New Roman" w:hAnsi="Times New Roman"/>
          <w:b w:val="0"/>
        </w:rPr>
        <w:t>indicates a SNP at position 90, with 163 reads reporting a ‘T’ at this position</w:t>
      </w:r>
      <w:r w:rsidR="00003253">
        <w:rPr>
          <w:rFonts w:ascii="Times New Roman" w:hAnsi="Times New Roman"/>
          <w:b w:val="0"/>
        </w:rPr>
        <w:t xml:space="preserve"> </w:t>
      </w:r>
      <w:r w:rsidRPr="00173E2C">
        <w:rPr>
          <w:rFonts w:ascii="Times New Roman" w:hAnsi="Times New Roman"/>
          <w:b w:val="0"/>
        </w:rPr>
        <w:t>See Figure</w:t>
      </w:r>
      <w:r w:rsidR="00183871">
        <w:rPr>
          <w:rFonts w:ascii="Times New Roman" w:hAnsi="Times New Roman"/>
          <w:b w:val="0"/>
        </w:rPr>
        <w:t xml:space="preserve"> 2</w:t>
      </w:r>
      <w:r w:rsidRPr="00173E2C">
        <w:rPr>
          <w:rFonts w:ascii="Times New Roman" w:hAnsi="Times New Roman"/>
          <w:b w:val="0"/>
        </w:rPr>
        <w:t xml:space="preserve">. </w:t>
      </w:r>
      <w:r w:rsidRPr="00173E2C">
        <w:rPr>
          <w:rFonts w:ascii="Times New Roman" w:hAnsi="Times New Roman"/>
          <w:b w:val="0"/>
          <w:lang w:eastAsia="en-GB"/>
        </w:rPr>
        <w:t>Note: 100 base flanking sequences are concatenated to the reference sequences.</w:t>
      </w:r>
    </w:p>
    <w:p w:rsidR="000B7D36" w:rsidRPr="00173E2C" w:rsidRDefault="00487CF4" w:rsidP="000B7D36">
      <w:pPr>
        <w:jc w:val="center"/>
        <w:rPr>
          <w:rFonts w:ascii="Times New Roman" w:hAnsi="Times New Roman"/>
          <w:b w:val="0"/>
        </w:rPr>
      </w:pPr>
      <w:r>
        <w:rPr>
          <w:rFonts w:ascii="Times New Roman" w:hAnsi="Times New Roman"/>
          <w:b w:val="0"/>
          <w:noProof/>
          <w:lang w:eastAsia="en-GB"/>
        </w:rPr>
        <mc:AlternateContent>
          <mc:Choice Requires="wps">
            <w:drawing>
              <wp:anchor distT="0" distB="0" distL="114300" distR="114300" simplePos="0" relativeHeight="251689984" behindDoc="0" locked="0" layoutInCell="1" allowOverlap="1" wp14:anchorId="75A7C56A" wp14:editId="404D6BEB">
                <wp:simplePos x="0" y="0"/>
                <wp:positionH relativeFrom="column">
                  <wp:posOffset>3959225</wp:posOffset>
                </wp:positionH>
                <wp:positionV relativeFrom="paragraph">
                  <wp:posOffset>328295</wp:posOffset>
                </wp:positionV>
                <wp:extent cx="421005" cy="635"/>
                <wp:effectExtent l="38100" t="76200" r="0" b="9461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10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311.75pt;margin-top:25.85pt;width:33.15pt;height:.0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">
                <v:stroke endarrow="block"/>
              </v:shape>
            </w:pict>
          </mc:Fallback>
        </mc:AlternateContent>
      </w:r>
      <w:r>
        <w:rPr>
          <w:rFonts w:ascii="Times New Roman" w:hAnsi="Times New Roman"/>
          <w:b w:val="0"/>
          <w:noProof/>
          <w:lang w:eastAsia="en-GB"/>
        </w:rPr>
        <mc:AlternateContent>
          <mc:Choice Requires="wps">
            <w:drawing>
              <wp:anchor distT="4294967295" distB="4294967295" distL="114300" distR="114300" simplePos="0" relativeHeight="251688960" behindDoc="0" locked="0" layoutInCell="1" allowOverlap="1" wp14:anchorId="7531EC50" wp14:editId="1743A004">
                <wp:simplePos x="0" y="0"/>
                <wp:positionH relativeFrom="column">
                  <wp:posOffset>3161665</wp:posOffset>
                </wp:positionH>
                <wp:positionV relativeFrom="paragraph">
                  <wp:posOffset>617854</wp:posOffset>
                </wp:positionV>
                <wp:extent cx="1049020" cy="0"/>
                <wp:effectExtent l="38100" t="76200" r="0" b="952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9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48.95pt;margin-top:48.65pt;width:82.6pt;height:0;flip:x;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">
                <v:stroke endarrow="block"/>
              </v:shape>
            </w:pict>
          </mc:Fallback>
        </mc:AlternateContent>
      </w:r>
      <w:r>
        <w:rPr>
          <w:rFonts w:ascii="Times New Roman" w:hAnsi="Times New Roman"/>
          <w:b w:val="0"/>
          <w:noProof/>
          <w:lang w:eastAsia="en-GB"/>
        </w:rPr>
        <mc:AlternateContent>
          <mc:Choice Requires="wps">
            <w:drawing>
              <wp:anchor distT="0" distB="0" distL="114300" distR="114300" simplePos="0" relativeHeight="251686912" behindDoc="0" locked="0" layoutInCell="1" allowOverlap="1" wp14:anchorId="185E82F6" wp14:editId="7CD2D21C">
                <wp:simplePos x="0" y="0"/>
                <wp:positionH relativeFrom="column">
                  <wp:posOffset>3026410</wp:posOffset>
                </wp:positionH>
                <wp:positionV relativeFrom="paragraph">
                  <wp:posOffset>1442085</wp:posOffset>
                </wp:positionV>
                <wp:extent cx="1331595" cy="635"/>
                <wp:effectExtent l="38100" t="76200" r="0" b="9461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15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238.3pt;margin-top:113.55pt;width:104.85pt;height:.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">
                <v:stroke endarrow="block"/>
              </v:shape>
            </w:pict>
          </mc:Fallback>
        </mc:AlternateContent>
      </w:r>
      <w:r>
        <w:rPr>
          <w:rFonts w:ascii="Times New Roman" w:hAnsi="Times New Roman"/>
          <w:b w:val="0"/>
          <w:noProof/>
          <w:lang w:eastAsia="en-GB"/>
        </w:rPr>
        <mc:AlternateContent>
          <mc:Choice Requires="wps">
            <w:drawing>
              <wp:anchor distT="0" distB="0" distL="114300" distR="114300" simplePos="0" relativeHeight="251687936" behindDoc="0" locked="0" layoutInCell="1" allowOverlap="1" wp14:anchorId="3ED36599" wp14:editId="4EED67F0">
                <wp:simplePos x="0" y="0"/>
                <wp:positionH relativeFrom="column">
                  <wp:posOffset>4210685</wp:posOffset>
                </wp:positionH>
                <wp:positionV relativeFrom="paragraph">
                  <wp:posOffset>534670</wp:posOffset>
                </wp:positionV>
                <wp:extent cx="965200" cy="225425"/>
                <wp:effectExtent l="0" t="0" r="25400" b="222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25425"/>
                        </a:xfrm>
                        <a:prstGeom prst="rect">
                          <a:avLst/>
                        </a:prstGeom>
                        <a:solidFill>
                          <a:srgbClr val="FFFFFF"/>
                        </a:solidFill>
                        <a:ln w="9525">
                          <a:solidFill>
                            <a:srgbClr val="000000"/>
                          </a:solidFill>
                          <a:miter lim="800000"/>
                          <a:headEnd/>
                          <a:tailEnd/>
                        </a:ln>
                      </wps:spPr>
                      <wps:txbx>
                        <w:txbxContent>
                          <w:p w:rsidR="000B7D36" w:rsidRPr="009111F4" w:rsidRDefault="000B7D36" w:rsidP="000B7D36">
                            <w:pPr>
                              <w:rPr>
                                <w:rFonts w:ascii="Times New Roman" w:hAnsi="Times New Roman"/>
                                <w:sz w:val="20"/>
                                <w:szCs w:val="20"/>
                              </w:rPr>
                            </w:pPr>
                            <w:r>
                              <w:rPr>
                                <w:rFonts w:ascii="Times New Roman" w:hAnsi="Times New Roman"/>
                                <w:sz w:val="20"/>
                                <w:szCs w:val="20"/>
                              </w:rPr>
                              <w:t>SNP position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331.55pt;margin-top:42.1pt;width:76pt;height:1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">
                <v:textbox>
                  <w:txbxContent>
                    <w:p w:rsidR="000B7D36" w:rsidRPr="009111F4" w:rsidRDefault="000B7D36" w:rsidP="000B7D36">
                      <w:pPr>
                        <w:rPr>
                          <w:rFonts w:ascii="Times New Roman" w:hAnsi="Times New Roman"/>
                          <w:sz w:val="20"/>
                          <w:szCs w:val="20"/>
                        </w:rPr>
                      </w:pPr>
                      <w:r>
                        <w:rPr>
                          <w:rFonts w:ascii="Times New Roman" w:hAnsi="Times New Roman"/>
                          <w:sz w:val="20"/>
                          <w:szCs w:val="20"/>
                        </w:rPr>
                        <w:t>SNP position</w:t>
                      </w:r>
                    </w:p>
                  </w:txbxContent>
                </v:textbox>
              </v:shape>
            </w:pict>
          </mc:Fallback>
        </mc:AlternateContent>
      </w:r>
      <w:r>
        <w:rPr>
          <w:rFonts w:ascii="Times New Roman" w:hAnsi="Times New Roman"/>
          <w:b w:val="0"/>
          <w:noProof/>
          <w:lang w:eastAsia="en-GB"/>
        </w:rPr>
        <mc:AlternateContent>
          <mc:Choice Requires="wps">
            <w:drawing>
              <wp:anchor distT="0" distB="0" distL="114300" distR="114300" simplePos="0" relativeHeight="251684864" behindDoc="0" locked="0" layoutInCell="1" allowOverlap="1" wp14:anchorId="04B9355D" wp14:editId="5040D5B9">
                <wp:simplePos x="0" y="0"/>
                <wp:positionH relativeFrom="column">
                  <wp:posOffset>4380230</wp:posOffset>
                </wp:positionH>
                <wp:positionV relativeFrom="paragraph">
                  <wp:posOffset>102235</wp:posOffset>
                </wp:positionV>
                <wp:extent cx="1892300" cy="295910"/>
                <wp:effectExtent l="0" t="0" r="12700" b="2794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95910"/>
                        </a:xfrm>
                        <a:prstGeom prst="rect">
                          <a:avLst/>
                        </a:prstGeom>
                        <a:solidFill>
                          <a:srgbClr val="FFFFFF"/>
                        </a:solidFill>
                        <a:ln w="9525">
                          <a:solidFill>
                            <a:srgbClr val="000000"/>
                          </a:solidFill>
                          <a:miter lim="800000"/>
                          <a:headEnd/>
                          <a:tailEnd/>
                        </a:ln>
                      </wps:spPr>
                      <wps:txbx>
                        <w:txbxContent>
                          <w:p w:rsidR="000B7D36" w:rsidRPr="009111F4" w:rsidRDefault="000B7D36" w:rsidP="000B7D36">
                            <w:pPr>
                              <w:rPr>
                                <w:rFonts w:ascii="Times New Roman" w:hAnsi="Times New Roman"/>
                                <w:sz w:val="20"/>
                                <w:szCs w:val="20"/>
                              </w:rPr>
                            </w:pPr>
                            <w:r w:rsidRPr="009111F4">
                              <w:rPr>
                                <w:rFonts w:ascii="Times New Roman" w:hAnsi="Times New Roman"/>
                                <w:sz w:val="20"/>
                                <w:szCs w:val="20"/>
                              </w:rPr>
                              <w:t>Reference sequences</w:t>
                            </w:r>
                            <w:r>
                              <w:rPr>
                                <w:rFonts w:ascii="Times New Roman" w:hAnsi="Times New Roman"/>
                                <w:sz w:val="20"/>
                                <w:szCs w:val="20"/>
                              </w:rPr>
                              <w:t>, spi-55.fa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left:0;text-align:left;margin-left:344.9pt;margin-top:8.05pt;width:149pt;height:2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">
                <v:textbox>
                  <w:txbxContent>
                    <w:p w:rsidR="000B7D36" w:rsidRPr="009111F4" w:rsidRDefault="000B7D36" w:rsidP="000B7D36">
                      <w:pPr>
                        <w:rPr>
                          <w:rFonts w:ascii="Times New Roman" w:hAnsi="Times New Roman"/>
                          <w:sz w:val="20"/>
                          <w:szCs w:val="20"/>
                        </w:rPr>
                      </w:pPr>
                      <w:r w:rsidRPr="009111F4">
                        <w:rPr>
                          <w:rFonts w:ascii="Times New Roman" w:hAnsi="Times New Roman"/>
                          <w:sz w:val="20"/>
                          <w:szCs w:val="20"/>
                        </w:rPr>
                        <w:t>Reference sequences</w:t>
                      </w:r>
                      <w:r>
                        <w:rPr>
                          <w:rFonts w:ascii="Times New Roman" w:hAnsi="Times New Roman"/>
                          <w:sz w:val="20"/>
                          <w:szCs w:val="20"/>
                        </w:rPr>
                        <w:t>, spi-55.fa</w:t>
                      </w:r>
                    </w:p>
                  </w:txbxContent>
                </v:textbox>
              </v:shape>
            </w:pict>
          </mc:Fallback>
        </mc:AlternateContent>
      </w:r>
      <w:r>
        <w:rPr>
          <w:rFonts w:ascii="Times New Roman" w:hAnsi="Times New Roman"/>
          <w:b w:val="0"/>
          <w:noProof/>
          <w:lang w:eastAsia="en-GB"/>
        </w:rPr>
        <mc:AlternateContent>
          <mc:Choice Requires="wps">
            <w:drawing>
              <wp:anchor distT="0" distB="0" distL="114300" distR="114300" simplePos="0" relativeHeight="251685888" behindDoc="0" locked="0" layoutInCell="1" allowOverlap="1" wp14:anchorId="62540919" wp14:editId="4CEDFDB1">
                <wp:simplePos x="0" y="0"/>
                <wp:positionH relativeFrom="column">
                  <wp:posOffset>4358005</wp:posOffset>
                </wp:positionH>
                <wp:positionV relativeFrom="paragraph">
                  <wp:posOffset>1262380</wp:posOffset>
                </wp:positionV>
                <wp:extent cx="1892300" cy="431165"/>
                <wp:effectExtent l="0" t="0" r="12700" b="260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431165"/>
                        </a:xfrm>
                        <a:prstGeom prst="rect">
                          <a:avLst/>
                        </a:prstGeom>
                        <a:solidFill>
                          <a:srgbClr val="FFFFFF"/>
                        </a:solidFill>
                        <a:ln w="9525">
                          <a:solidFill>
                            <a:srgbClr val="000000"/>
                          </a:solidFill>
                          <a:miter lim="800000"/>
                          <a:headEnd/>
                          <a:tailEnd/>
                        </a:ln>
                      </wps:spPr>
                      <wps:txbx>
                        <w:txbxContent>
                          <w:p w:rsidR="000B7D36" w:rsidRPr="009111F4" w:rsidRDefault="000B7D36" w:rsidP="000B7D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sz w:val="20"/>
                                <w:szCs w:val="20"/>
                                <w:u w:val="single"/>
                                <w:lang w:eastAsia="en-GB"/>
                              </w:rPr>
                            </w:pPr>
                            <w:r>
                              <w:rPr>
                                <w:rFonts w:ascii="Times New Roman" w:hAnsi="Times New Roman"/>
                                <w:sz w:val="20"/>
                                <w:szCs w:val="20"/>
                                <w:shd w:val="clear" w:color="auto" w:fill="FFFFFF"/>
                              </w:rPr>
                              <w:t>S</w:t>
                            </w:r>
                            <w:r w:rsidRPr="009111F4">
                              <w:rPr>
                                <w:rFonts w:ascii="Times New Roman" w:hAnsi="Times New Roman"/>
                                <w:sz w:val="20"/>
                                <w:szCs w:val="20"/>
                                <w:shd w:val="clear" w:color="auto" w:fill="FFFFFF"/>
                              </w:rPr>
                              <w:t>ubstitution at position</w:t>
                            </w:r>
                            <w:r>
                              <w:rPr>
                                <w:rFonts w:ascii="Times New Roman" w:hAnsi="Times New Roman"/>
                                <w:sz w:val="20"/>
                                <w:szCs w:val="20"/>
                                <w:shd w:val="clear" w:color="auto" w:fill="FFFFFF"/>
                              </w:rPr>
                              <w:t xml:space="preserve"> 90</w:t>
                            </w:r>
                            <w:r w:rsidRPr="009111F4">
                              <w:rPr>
                                <w:rFonts w:ascii="Times New Roman" w:hAnsi="Times New Roman"/>
                                <w:sz w:val="20"/>
                                <w:szCs w:val="20"/>
                                <w:shd w:val="clear" w:color="auto" w:fill="FFFFFF"/>
                              </w:rPr>
                              <w:t xml:space="preserve"> </w:t>
                            </w:r>
                            <w:r>
                              <w:rPr>
                                <w:rFonts w:ascii="Times New Roman" w:hAnsi="Times New Roman"/>
                                <w:sz w:val="20"/>
                                <w:szCs w:val="20"/>
                                <w:lang w:eastAsia="en-GB"/>
                              </w:rPr>
                              <w:t>(190-100)</w:t>
                            </w:r>
                          </w:p>
                          <w:p w:rsidR="000B7D36" w:rsidRDefault="000B7D36" w:rsidP="000B7D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left:0;text-align:left;margin-left:343.15pt;margin-top:99.4pt;width:149pt;height:3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zQLAIAAFkEAAAOAAAAZHJzL2Uyb0RvYy54bWysVNtu2zAMfR+wfxD0vthJkyw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">
                <v:textbox>
                  <w:txbxContent>
                    <w:p w:rsidR="000B7D36" w:rsidRPr="009111F4" w:rsidRDefault="000B7D36" w:rsidP="000B7D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sz w:val="20"/>
                          <w:szCs w:val="20"/>
                          <w:u w:val="single"/>
                          <w:lang w:eastAsia="en-GB"/>
                        </w:rPr>
                      </w:pPr>
                      <w:r>
                        <w:rPr>
                          <w:rFonts w:ascii="Times New Roman" w:hAnsi="Times New Roman"/>
                          <w:sz w:val="20"/>
                          <w:szCs w:val="20"/>
                          <w:shd w:val="clear" w:color="auto" w:fill="FFFFFF"/>
                        </w:rPr>
                        <w:t>S</w:t>
                      </w:r>
                      <w:r w:rsidRPr="009111F4">
                        <w:rPr>
                          <w:rFonts w:ascii="Times New Roman" w:hAnsi="Times New Roman"/>
                          <w:sz w:val="20"/>
                          <w:szCs w:val="20"/>
                          <w:shd w:val="clear" w:color="auto" w:fill="FFFFFF"/>
                        </w:rPr>
                        <w:t>ubstitution at position</w:t>
                      </w:r>
                      <w:r>
                        <w:rPr>
                          <w:rFonts w:ascii="Times New Roman" w:hAnsi="Times New Roman"/>
                          <w:sz w:val="20"/>
                          <w:szCs w:val="20"/>
                          <w:shd w:val="clear" w:color="auto" w:fill="FFFFFF"/>
                        </w:rPr>
                        <w:t xml:space="preserve"> 90</w:t>
                      </w:r>
                      <w:r w:rsidRPr="009111F4">
                        <w:rPr>
                          <w:rFonts w:ascii="Times New Roman" w:hAnsi="Times New Roman"/>
                          <w:sz w:val="20"/>
                          <w:szCs w:val="20"/>
                          <w:shd w:val="clear" w:color="auto" w:fill="FFFFFF"/>
                        </w:rPr>
                        <w:t xml:space="preserve"> </w:t>
                      </w:r>
                      <w:r>
                        <w:rPr>
                          <w:rFonts w:ascii="Times New Roman" w:hAnsi="Times New Roman"/>
                          <w:sz w:val="20"/>
                          <w:szCs w:val="20"/>
                          <w:lang w:eastAsia="en-GB"/>
                        </w:rPr>
                        <w:t>(190-100)</w:t>
                      </w:r>
                    </w:p>
                    <w:p w:rsidR="000B7D36" w:rsidRDefault="000B7D36" w:rsidP="000B7D36"/>
                  </w:txbxContent>
                </v:textbox>
              </v:shape>
            </w:pict>
          </mc:Fallback>
        </mc:AlternateContent>
      </w:r>
      <w:r w:rsidR="000B7D36" w:rsidRPr="00173E2C">
        <w:rPr>
          <w:rFonts w:ascii="Times New Roman" w:hAnsi="Times New Roman"/>
          <w:b w:val="0"/>
          <w:noProof/>
          <w:lang w:eastAsia="en-GB"/>
        </w:rPr>
        <w:drawing>
          <wp:inline distT="0" distB="0" distL="0" distR="0" wp14:anchorId="612A4192" wp14:editId="2D2268D0">
            <wp:extent cx="2426335"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l="53110"/>
                    <a:stretch>
                      <a:fillRect/>
                    </a:stretch>
                  </pic:blipFill>
                  <pic:spPr bwMode="auto">
                    <a:xfrm>
                      <a:off x="0" y="0"/>
                      <a:ext cx="2426335" cy="2743200"/>
                    </a:xfrm>
                    <a:prstGeom prst="rect">
                      <a:avLst/>
                    </a:prstGeom>
                    <a:noFill/>
                    <a:ln>
                      <a:noFill/>
                    </a:ln>
                  </pic:spPr>
                </pic:pic>
              </a:graphicData>
            </a:graphic>
          </wp:inline>
        </w:drawing>
      </w:r>
    </w:p>
    <w:p w:rsidR="000B7D36" w:rsidRPr="00173E2C" w:rsidRDefault="000B7D36" w:rsidP="000B7D36">
      <w:pPr>
        <w:rPr>
          <w:rFonts w:ascii="Times New Roman" w:hAnsi="Times New Roman"/>
          <w:b w:val="0"/>
          <w:i/>
          <w:lang w:eastAsia="en-GB"/>
        </w:rPr>
      </w:pPr>
      <w:r w:rsidRPr="00173E2C">
        <w:rPr>
          <w:rFonts w:ascii="Times New Roman" w:hAnsi="Times New Roman"/>
          <w:b w:val="0"/>
          <w:i/>
        </w:rPr>
        <w:t xml:space="preserve">Figure </w:t>
      </w:r>
      <w:r w:rsidR="00D257B4">
        <w:rPr>
          <w:rFonts w:ascii="Times New Roman" w:hAnsi="Times New Roman"/>
          <w:b w:val="0"/>
          <w:i/>
        </w:rPr>
        <w:t>2</w:t>
      </w:r>
      <w:r w:rsidRPr="00173E2C">
        <w:rPr>
          <w:rFonts w:ascii="Times New Roman" w:hAnsi="Times New Roman"/>
          <w:b w:val="0"/>
          <w:i/>
        </w:rPr>
        <w:t>: The</w:t>
      </w:r>
      <w:r w:rsidRPr="00173E2C">
        <w:rPr>
          <w:rFonts w:ascii="Times New Roman" w:hAnsi="Times New Roman"/>
          <w:b w:val="0"/>
          <w:i/>
          <w:shd w:val="clear" w:color="auto" w:fill="FFFFFF"/>
        </w:rPr>
        <w:t xml:space="preserve"> difference between the tested isolate and closest allele sequence. </w:t>
      </w:r>
      <w:proofErr w:type="spellStart"/>
      <w:r w:rsidRPr="00173E2C">
        <w:rPr>
          <w:rFonts w:ascii="Times New Roman" w:hAnsi="Times New Roman"/>
          <w:b w:val="0"/>
          <w:i/>
          <w:shd w:val="clear" w:color="auto" w:fill="FFFFFF"/>
        </w:rPr>
        <w:t>e.g</w:t>
      </w:r>
      <w:proofErr w:type="spellEnd"/>
      <w:r w:rsidRPr="00173E2C">
        <w:rPr>
          <w:rFonts w:ascii="Times New Roman" w:hAnsi="Times New Roman"/>
          <w:b w:val="0"/>
          <w:i/>
          <w:shd w:val="clear" w:color="auto" w:fill="FFFFFF"/>
        </w:rPr>
        <w:t xml:space="preserve"> the different between </w:t>
      </w:r>
      <w:proofErr w:type="spellStart"/>
      <w:r w:rsidRPr="00173E2C">
        <w:rPr>
          <w:rFonts w:ascii="Times New Roman" w:hAnsi="Times New Roman"/>
          <w:b w:val="0"/>
          <w:i/>
          <w:shd w:val="clear" w:color="auto" w:fill="FFFFFF"/>
        </w:rPr>
        <w:t>spi</w:t>
      </w:r>
      <w:proofErr w:type="spellEnd"/>
      <w:r w:rsidRPr="00173E2C">
        <w:rPr>
          <w:rFonts w:ascii="Times New Roman" w:hAnsi="Times New Roman"/>
          <w:b w:val="0"/>
          <w:i/>
          <w:shd w:val="clear" w:color="auto" w:fill="FFFFFF"/>
        </w:rPr>
        <w:t xml:space="preserve"> allele in the tested isolate and </w:t>
      </w:r>
      <w:proofErr w:type="spellStart"/>
      <w:r w:rsidRPr="00173E2C">
        <w:rPr>
          <w:rFonts w:ascii="Times New Roman" w:hAnsi="Times New Roman"/>
          <w:b w:val="0"/>
          <w:i/>
          <w:lang w:eastAsia="en-GB"/>
        </w:rPr>
        <w:t>spi</w:t>
      </w:r>
      <w:proofErr w:type="spellEnd"/>
      <w:r w:rsidRPr="00173E2C">
        <w:rPr>
          <w:rFonts w:ascii="Times New Roman" w:hAnsi="Times New Roman"/>
          <w:b w:val="0"/>
          <w:i/>
          <w:shd w:val="clear" w:color="auto" w:fill="FFFFFF"/>
        </w:rPr>
        <w:t xml:space="preserve"> allele 55 is a substitution at position </w:t>
      </w:r>
      <w:r w:rsidRPr="00173E2C">
        <w:rPr>
          <w:rFonts w:ascii="Times New Roman" w:hAnsi="Times New Roman"/>
          <w:b w:val="0"/>
          <w:i/>
          <w:lang w:eastAsia="en-GB"/>
        </w:rPr>
        <w:t xml:space="preserve">90 (C-T). </w:t>
      </w:r>
    </w:p>
    <w:p w:rsidR="000B7D36" w:rsidRPr="00173E2C" w:rsidRDefault="000B7D36" w:rsidP="000B7D36">
      <w:pPr>
        <w:rPr>
          <w:rFonts w:ascii="Times New Roman" w:hAnsi="Times New Roman"/>
          <w:b w:val="0"/>
          <w:lang w:eastAsia="en-GB"/>
        </w:rPr>
      </w:pPr>
    </w:p>
    <w:p w:rsidR="002D1CB6" w:rsidRDefault="002D1CB6" w:rsidP="00AE1C39">
      <w:pPr>
        <w:rPr>
          <w:b w:val="0"/>
          <w:lang w:eastAsia="en-GB"/>
        </w:rPr>
      </w:pPr>
    </w:p>
    <w:p w:rsidR="007F550B" w:rsidRDefault="007F550B" w:rsidP="00AE1C39">
      <w:pPr>
        <w:rPr>
          <w:b w:val="0"/>
          <w:lang w:eastAsia="en-GB"/>
        </w:rPr>
      </w:pPr>
    </w:p>
    <w:p w:rsidR="00C20F91" w:rsidRDefault="00C20F91" w:rsidP="00AE1C39">
      <w:pPr>
        <w:rPr>
          <w:b w:val="0"/>
          <w:lang w:eastAsia="en-GB"/>
        </w:rPr>
      </w:pPr>
    </w:p>
    <w:p w:rsidR="00C20F91" w:rsidRDefault="00C20F91" w:rsidP="00AE1C39">
      <w:pPr>
        <w:rPr>
          <w:b w:val="0"/>
          <w:lang w:eastAsia="en-GB"/>
        </w:rPr>
      </w:pPr>
    </w:p>
    <w:p w:rsidR="00C20F91" w:rsidRDefault="00C20F91" w:rsidP="00AE1C39">
      <w:pPr>
        <w:rPr>
          <w:b w:val="0"/>
          <w:lang w:eastAsia="en-GB"/>
        </w:rPr>
      </w:pPr>
    </w:p>
    <w:p w:rsidR="007F550B" w:rsidRPr="002F7EFA" w:rsidRDefault="002F7EFA" w:rsidP="007F550B">
      <w:pPr>
        <w:rPr>
          <w:rFonts w:ascii="Times New Roman" w:hAnsi="Times New Roman"/>
          <w:sz w:val="28"/>
          <w:szCs w:val="28"/>
          <w:u w:val="single"/>
        </w:rPr>
      </w:pPr>
      <w:r w:rsidRPr="002F7EFA">
        <w:rPr>
          <w:rFonts w:ascii="Times New Roman" w:hAnsi="Times New Roman"/>
          <w:sz w:val="28"/>
          <w:szCs w:val="28"/>
          <w:u w:val="single"/>
        </w:rPr>
        <w:t>2</w:t>
      </w:r>
      <w:r w:rsidR="007F550B" w:rsidRPr="002F7EFA">
        <w:rPr>
          <w:rFonts w:ascii="Times New Roman" w:hAnsi="Times New Roman"/>
          <w:sz w:val="28"/>
          <w:szCs w:val="28"/>
          <w:u w:val="single"/>
        </w:rPr>
        <w:t xml:space="preserve">. </w:t>
      </w:r>
      <w:r w:rsidR="005F280D" w:rsidRPr="002F7EFA">
        <w:rPr>
          <w:rFonts w:ascii="Times New Roman" w:hAnsi="Times New Roman"/>
          <w:sz w:val="28"/>
          <w:szCs w:val="28"/>
          <w:u w:val="single"/>
        </w:rPr>
        <w:t>&lt;</w:t>
      </w:r>
      <w:proofErr w:type="gramStart"/>
      <w:r w:rsidR="005F280D" w:rsidRPr="002F7EFA">
        <w:rPr>
          <w:rFonts w:ascii="Times New Roman" w:hAnsi="Times New Roman"/>
          <w:sz w:val="28"/>
          <w:szCs w:val="28"/>
          <w:u w:val="single"/>
        </w:rPr>
        <w:t>sample</w:t>
      </w:r>
      <w:proofErr w:type="gramEnd"/>
      <w:r w:rsidR="005F280D" w:rsidRPr="002F7EFA">
        <w:rPr>
          <w:rFonts w:ascii="Times New Roman" w:hAnsi="Times New Roman"/>
          <w:sz w:val="28"/>
          <w:szCs w:val="28"/>
          <w:u w:val="single"/>
        </w:rPr>
        <w:t xml:space="preserve"> ID&gt;.results.xml</w:t>
      </w:r>
      <w:r w:rsidR="00A42389" w:rsidRPr="002F7EFA">
        <w:rPr>
          <w:rFonts w:ascii="Times New Roman" w:hAnsi="Times New Roman"/>
          <w:sz w:val="28"/>
          <w:szCs w:val="28"/>
          <w:u w:val="single"/>
        </w:rPr>
        <w:t xml:space="preserve"> output file</w:t>
      </w:r>
    </w:p>
    <w:p w:rsidR="007F550B" w:rsidRPr="00173E2C" w:rsidRDefault="007F550B" w:rsidP="007F550B">
      <w:pPr>
        <w:rPr>
          <w:rFonts w:ascii="Times New Roman" w:hAnsi="Times New Roman"/>
        </w:rPr>
      </w:pPr>
    </w:p>
    <w:p w:rsidR="003559B9" w:rsidRDefault="007F550B" w:rsidP="003559B9">
      <w:pPr>
        <w:rPr>
          <w:rFonts w:ascii="Times New Roman" w:hAnsi="Times New Roman"/>
          <w:b w:val="0"/>
        </w:rPr>
      </w:pPr>
      <w:r w:rsidRPr="00173E2C">
        <w:rPr>
          <w:rFonts w:ascii="Times New Roman" w:hAnsi="Times New Roman"/>
          <w:b w:val="0"/>
        </w:rPr>
        <w:t xml:space="preserve">The </w:t>
      </w:r>
      <w:r w:rsidR="00816F70" w:rsidRPr="00A42389">
        <w:rPr>
          <w:rFonts w:ascii="Times New Roman" w:hAnsi="Times New Roman"/>
          <w:sz w:val="28"/>
          <w:szCs w:val="28"/>
        </w:rPr>
        <w:t>&lt;sample ID&gt;.results.xml output file</w:t>
      </w:r>
      <w:r w:rsidRPr="00173E2C">
        <w:rPr>
          <w:rFonts w:ascii="Times New Roman" w:hAnsi="Times New Roman"/>
          <w:b w:val="0"/>
        </w:rPr>
        <w:t xml:space="preserve"> </w:t>
      </w:r>
      <w:r w:rsidR="007C1454">
        <w:rPr>
          <w:rFonts w:ascii="Times New Roman" w:hAnsi="Times New Roman"/>
          <w:b w:val="0"/>
        </w:rPr>
        <w:t xml:space="preserve">also </w:t>
      </w:r>
      <w:r w:rsidR="00360119">
        <w:rPr>
          <w:rFonts w:ascii="Times New Roman" w:hAnsi="Times New Roman"/>
          <w:b w:val="0"/>
        </w:rPr>
        <w:t xml:space="preserve">reports </w:t>
      </w:r>
      <w:r w:rsidR="003559B9">
        <w:rPr>
          <w:rFonts w:ascii="Times New Roman" w:hAnsi="Times New Roman"/>
          <w:b w:val="0"/>
        </w:rPr>
        <w:t>c</w:t>
      </w:r>
      <w:r w:rsidR="003559B9" w:rsidRPr="003559B9">
        <w:rPr>
          <w:rFonts w:ascii="Times New Roman" w:hAnsi="Times New Roman"/>
          <w:b w:val="0"/>
        </w:rPr>
        <w:t>overage statistic metrics</w:t>
      </w:r>
      <w:r w:rsidR="003559B9">
        <w:rPr>
          <w:rFonts w:ascii="Times New Roman" w:hAnsi="Times New Roman"/>
          <w:b w:val="0"/>
        </w:rPr>
        <w:t xml:space="preserve"> and ST value. In addition, it reports </w:t>
      </w:r>
      <w:r w:rsidR="003559B9" w:rsidRPr="00C216B2">
        <w:rPr>
          <w:rFonts w:ascii="Times New Roman" w:hAnsi="Times New Roman"/>
          <w:b w:val="0"/>
        </w:rPr>
        <w:t>‘</w:t>
      </w:r>
      <w:r w:rsidR="003559B9" w:rsidRPr="00C216B2">
        <w:rPr>
          <w:rFonts w:ascii="Times New Roman" w:hAnsi="Times New Roman" w:cs="Times New Roman"/>
          <w:b w:val="0"/>
          <w:bCs/>
          <w:sz w:val="22"/>
          <w:szCs w:val="22"/>
        </w:rPr>
        <w:t>Traffic light system’</w:t>
      </w:r>
      <w:r w:rsidR="00C216B2">
        <w:rPr>
          <w:rFonts w:ascii="Times New Roman" w:hAnsi="Times New Roman" w:cs="Times New Roman"/>
          <w:bCs/>
          <w:sz w:val="22"/>
          <w:szCs w:val="22"/>
        </w:rPr>
        <w:t xml:space="preserve"> </w:t>
      </w:r>
      <w:r w:rsidR="003559B9" w:rsidRPr="00C216B2">
        <w:rPr>
          <w:rFonts w:ascii="Times New Roman" w:hAnsi="Times New Roman" w:cs="Times New Roman"/>
          <w:b w:val="0"/>
          <w:bCs/>
          <w:sz w:val="22"/>
          <w:szCs w:val="22"/>
        </w:rPr>
        <w:t>and</w:t>
      </w:r>
      <w:r w:rsidR="003559B9">
        <w:rPr>
          <w:rFonts w:ascii="Times New Roman" w:hAnsi="Times New Roman" w:cs="Times New Roman"/>
          <w:bCs/>
          <w:sz w:val="22"/>
          <w:szCs w:val="22"/>
        </w:rPr>
        <w:t xml:space="preserve"> </w:t>
      </w:r>
      <w:r w:rsidR="003559B9" w:rsidRPr="00C216B2">
        <w:rPr>
          <w:rFonts w:ascii="Times New Roman" w:hAnsi="Times New Roman" w:cs="Times New Roman"/>
          <w:b w:val="0"/>
          <w:bCs/>
          <w:sz w:val="22"/>
          <w:szCs w:val="22"/>
        </w:rPr>
        <w:t>software version number</w:t>
      </w:r>
      <w:r w:rsidR="003559B9">
        <w:rPr>
          <w:rFonts w:ascii="Times New Roman" w:hAnsi="Times New Roman" w:cs="Times New Roman"/>
          <w:bCs/>
          <w:sz w:val="22"/>
          <w:szCs w:val="22"/>
        </w:rPr>
        <w:t xml:space="preserve">. </w:t>
      </w:r>
    </w:p>
    <w:p w:rsidR="003559B9" w:rsidRDefault="003559B9" w:rsidP="003559B9">
      <w:pPr>
        <w:rPr>
          <w:rFonts w:ascii="Times New Roman" w:hAnsi="Times New Roman"/>
          <w:b w:val="0"/>
        </w:rPr>
      </w:pPr>
    </w:p>
    <w:p w:rsidR="007F550B" w:rsidRPr="004C323D" w:rsidRDefault="00CF5953" w:rsidP="004C323D">
      <w:pPr>
        <w:numPr>
          <w:ilvl w:val="0"/>
          <w:numId w:val="22"/>
        </w:numPr>
        <w:tabs>
          <w:tab w:val="clear" w:pos="-720"/>
        </w:tabs>
        <w:suppressAutoHyphens w:val="0"/>
        <w:spacing w:after="200" w:line="276" w:lineRule="auto"/>
        <w:jc w:val="left"/>
        <w:rPr>
          <w:rFonts w:ascii="Times New Roman" w:hAnsi="Times New Roman"/>
        </w:rPr>
      </w:pPr>
      <w:r w:rsidRPr="004C323D">
        <w:rPr>
          <w:rFonts w:ascii="Times New Roman" w:hAnsi="Times New Roman"/>
        </w:rPr>
        <w:t>NGS sample ID</w:t>
      </w:r>
      <w:r w:rsidR="007F550B" w:rsidRPr="004C323D">
        <w:rPr>
          <w:rFonts w:ascii="Times New Roman" w:hAnsi="Times New Roman"/>
        </w:rPr>
        <w:t xml:space="preserve"> : </w:t>
      </w:r>
      <w:r w:rsidRPr="004C323D">
        <w:rPr>
          <w:rFonts w:ascii="Times New Roman" w:hAnsi="Times New Roman"/>
          <w:b w:val="0"/>
        </w:rPr>
        <w:t>sample identifier</w:t>
      </w:r>
    </w:p>
    <w:p w:rsidR="007F550B" w:rsidRPr="00173E2C" w:rsidRDefault="007F550B" w:rsidP="007F550B">
      <w:pPr>
        <w:numPr>
          <w:ilvl w:val="0"/>
          <w:numId w:val="22"/>
        </w:numPr>
        <w:tabs>
          <w:tab w:val="clear" w:pos="-720"/>
        </w:tabs>
        <w:suppressAutoHyphens w:val="0"/>
        <w:spacing w:after="200" w:line="276" w:lineRule="auto"/>
        <w:jc w:val="left"/>
        <w:rPr>
          <w:rFonts w:ascii="Times New Roman" w:hAnsi="Times New Roman"/>
          <w:b w:val="0"/>
        </w:rPr>
      </w:pPr>
      <w:r w:rsidRPr="00DD1641">
        <w:rPr>
          <w:rFonts w:ascii="Times New Roman" w:hAnsi="Times New Roman"/>
        </w:rPr>
        <w:t>Workflow value</w:t>
      </w:r>
      <w:r w:rsidRPr="00173E2C">
        <w:rPr>
          <w:rFonts w:ascii="Times New Roman" w:hAnsi="Times New Roman"/>
          <w:b w:val="0"/>
        </w:rPr>
        <w:t xml:space="preserve"> :  tested isolate, e.g. </w:t>
      </w:r>
      <w:r w:rsidRPr="00173E2C">
        <w:rPr>
          <w:rFonts w:ascii="Times New Roman" w:hAnsi="Times New Roman"/>
          <w:b w:val="0"/>
          <w:lang w:eastAsia="en-GB"/>
        </w:rPr>
        <w:t>salmonella-typing</w:t>
      </w:r>
    </w:p>
    <w:p w:rsidR="007F550B" w:rsidRPr="00173E2C" w:rsidRDefault="007F550B" w:rsidP="007F550B">
      <w:pPr>
        <w:numPr>
          <w:ilvl w:val="0"/>
          <w:numId w:val="22"/>
        </w:numPr>
        <w:tabs>
          <w:tab w:val="clear" w:pos="-720"/>
        </w:tabs>
        <w:suppressAutoHyphens w:val="0"/>
        <w:spacing w:after="200" w:line="276" w:lineRule="auto"/>
        <w:jc w:val="left"/>
        <w:rPr>
          <w:rFonts w:ascii="Times New Roman" w:hAnsi="Times New Roman"/>
          <w:b w:val="0"/>
        </w:rPr>
      </w:pPr>
      <w:r w:rsidRPr="00DD1641">
        <w:rPr>
          <w:rFonts w:ascii="Times New Roman" w:hAnsi="Times New Roman"/>
        </w:rPr>
        <w:t>Version</w:t>
      </w:r>
      <w:r w:rsidRPr="00173E2C">
        <w:rPr>
          <w:rFonts w:ascii="Times New Roman" w:hAnsi="Times New Roman"/>
          <w:b w:val="0"/>
        </w:rPr>
        <w:t xml:space="preserve"> : software version number </w:t>
      </w:r>
    </w:p>
    <w:p w:rsidR="007F550B" w:rsidRPr="00173E2C" w:rsidRDefault="007F550B" w:rsidP="007F550B">
      <w:pPr>
        <w:numPr>
          <w:ilvl w:val="0"/>
          <w:numId w:val="22"/>
        </w:numPr>
        <w:tabs>
          <w:tab w:val="clear" w:pos="-720"/>
        </w:tabs>
        <w:suppressAutoHyphens w:val="0"/>
        <w:spacing w:after="200" w:line="276" w:lineRule="auto"/>
        <w:jc w:val="left"/>
        <w:rPr>
          <w:rFonts w:ascii="Times New Roman" w:hAnsi="Times New Roman"/>
          <w:b w:val="0"/>
        </w:rPr>
      </w:pPr>
      <w:r w:rsidRPr="00DD1641">
        <w:rPr>
          <w:rFonts w:ascii="Times New Roman" w:hAnsi="Times New Roman"/>
        </w:rPr>
        <w:t>MLST value</w:t>
      </w:r>
      <w:r w:rsidRPr="00173E2C">
        <w:rPr>
          <w:rFonts w:ascii="Times New Roman" w:hAnsi="Times New Roman"/>
          <w:b w:val="0"/>
        </w:rPr>
        <w:t xml:space="preserve"> : ST value </w:t>
      </w:r>
    </w:p>
    <w:p w:rsidR="00E601E7" w:rsidRDefault="00CF5953" w:rsidP="00E601E7">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Profile</w:t>
      </w:r>
      <w:r w:rsidR="007F550B" w:rsidRPr="00173E2C">
        <w:rPr>
          <w:rFonts w:ascii="Times New Roman" w:hAnsi="Times New Roman"/>
          <w:b w:val="0"/>
        </w:rPr>
        <w:t xml:space="preserve">: allele variant for each locus </w:t>
      </w:r>
    </w:p>
    <w:p w:rsidR="00E601E7" w:rsidRDefault="00CF5953" w:rsidP="00E601E7">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QC mean consensus depth</w:t>
      </w:r>
      <w:r w:rsidR="00E601E7" w:rsidRPr="00DD1641">
        <w:rPr>
          <w:rFonts w:ascii="Times New Roman" w:hAnsi="Times New Roman"/>
        </w:rPr>
        <w:t>:</w:t>
      </w:r>
      <w:r w:rsidR="00E601E7" w:rsidRPr="00E601E7">
        <w:rPr>
          <w:rFonts w:ascii="Times New Roman" w:hAnsi="Times New Roman"/>
          <w:b w:val="0"/>
        </w:rPr>
        <w:t xml:space="preserve"> Single value representing the minimum average consensus depth of all loci</w:t>
      </w:r>
    </w:p>
    <w:p w:rsidR="00E601E7" w:rsidRDefault="00CF5953" w:rsidP="00E601E7">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 xml:space="preserve"> </w:t>
      </w:r>
      <w:r w:rsidR="00E601E7" w:rsidRPr="00DD1641">
        <w:rPr>
          <w:rFonts w:ascii="Times New Roman" w:hAnsi="Times New Roman"/>
        </w:rPr>
        <w:t>QC mea</w:t>
      </w:r>
      <w:r>
        <w:rPr>
          <w:rFonts w:ascii="Times New Roman" w:hAnsi="Times New Roman"/>
        </w:rPr>
        <w:t>n consensus depth of each locus</w:t>
      </w:r>
      <w:r w:rsidR="00E601E7" w:rsidRPr="00DD1641">
        <w:rPr>
          <w:rFonts w:ascii="Times New Roman" w:hAnsi="Times New Roman"/>
        </w:rPr>
        <w:t>:</w:t>
      </w:r>
      <w:r w:rsidR="00E601E7" w:rsidRPr="00E601E7">
        <w:rPr>
          <w:rFonts w:ascii="Times New Roman" w:hAnsi="Times New Roman"/>
          <w:b w:val="0"/>
        </w:rPr>
        <w:t xml:space="preserve"> An average of the consensus depth across the full length of each locus.</w:t>
      </w:r>
      <w:r w:rsidR="00434FCD">
        <w:rPr>
          <w:rFonts w:ascii="Times New Roman" w:hAnsi="Times New Roman"/>
          <w:b w:val="0"/>
        </w:rPr>
        <w:t xml:space="preserve"> </w:t>
      </w:r>
      <w:r w:rsidR="00E601E7" w:rsidRPr="00E601E7">
        <w:rPr>
          <w:rFonts w:ascii="Times New Roman" w:hAnsi="Times New Roman"/>
          <w:b w:val="0"/>
        </w:rPr>
        <w:t>List of multiple values, one for each locus.</w:t>
      </w:r>
    </w:p>
    <w:p w:rsidR="00E601E7" w:rsidRDefault="00E601E7" w:rsidP="00E601E7">
      <w:pPr>
        <w:numPr>
          <w:ilvl w:val="0"/>
          <w:numId w:val="22"/>
        </w:numPr>
        <w:tabs>
          <w:tab w:val="clear" w:pos="-720"/>
        </w:tabs>
        <w:suppressAutoHyphens w:val="0"/>
        <w:spacing w:after="200" w:line="276" w:lineRule="auto"/>
        <w:jc w:val="left"/>
        <w:rPr>
          <w:rFonts w:ascii="Times New Roman" w:hAnsi="Times New Roman"/>
          <w:b w:val="0"/>
          <w:i/>
        </w:rPr>
      </w:pPr>
      <w:r w:rsidRPr="00DD1641">
        <w:rPr>
          <w:rFonts w:ascii="Times New Roman" w:hAnsi="Times New Roman"/>
        </w:rPr>
        <w:t xml:space="preserve">QC </w:t>
      </w:r>
      <w:r w:rsidR="00CF5953">
        <w:rPr>
          <w:rFonts w:ascii="Times New Roman" w:hAnsi="Times New Roman"/>
        </w:rPr>
        <w:t>max percentage non consensus base</w:t>
      </w:r>
      <w:r w:rsidRPr="00DD1641">
        <w:rPr>
          <w:rFonts w:ascii="Times New Roman" w:hAnsi="Times New Roman"/>
        </w:rPr>
        <w:t>:</w:t>
      </w:r>
      <w:r w:rsidRPr="00E601E7">
        <w:rPr>
          <w:rFonts w:ascii="Times New Roman" w:hAnsi="Times New Roman"/>
          <w:b w:val="0"/>
        </w:rPr>
        <w:t xml:space="preserve"> The largest of the maximum percentage non consensus base values from all</w:t>
      </w:r>
      <w:r>
        <w:rPr>
          <w:rFonts w:ascii="Times New Roman" w:hAnsi="Times New Roman"/>
          <w:b w:val="0"/>
          <w:i/>
        </w:rPr>
        <w:t xml:space="preserve"> </w:t>
      </w:r>
      <w:r w:rsidRPr="00E601E7">
        <w:rPr>
          <w:rFonts w:ascii="Times New Roman" w:hAnsi="Times New Roman"/>
          <w:b w:val="0"/>
        </w:rPr>
        <w:t>loci</w:t>
      </w:r>
    </w:p>
    <w:p w:rsidR="00E601E7" w:rsidRDefault="00E601E7" w:rsidP="00E601E7">
      <w:pPr>
        <w:numPr>
          <w:ilvl w:val="0"/>
          <w:numId w:val="22"/>
        </w:numPr>
        <w:tabs>
          <w:tab w:val="clear" w:pos="-720"/>
        </w:tabs>
        <w:suppressAutoHyphens w:val="0"/>
        <w:spacing w:after="200" w:line="276" w:lineRule="auto"/>
        <w:jc w:val="left"/>
        <w:rPr>
          <w:rFonts w:ascii="Times New Roman" w:hAnsi="Times New Roman"/>
          <w:b w:val="0"/>
          <w:i/>
        </w:rPr>
      </w:pPr>
      <w:r w:rsidRPr="00DD1641">
        <w:rPr>
          <w:rFonts w:ascii="Times New Roman" w:hAnsi="Times New Roman"/>
        </w:rPr>
        <w:t>QC max percentage n</w:t>
      </w:r>
      <w:r w:rsidR="00CF5953">
        <w:rPr>
          <w:rFonts w:ascii="Times New Roman" w:hAnsi="Times New Roman"/>
        </w:rPr>
        <w:t>on consensus base of each locus</w:t>
      </w:r>
      <w:r w:rsidRPr="00DD1641">
        <w:rPr>
          <w:rFonts w:ascii="Times New Roman" w:hAnsi="Times New Roman"/>
        </w:rPr>
        <w:t>:</w:t>
      </w:r>
      <w:r w:rsidRPr="00E601E7">
        <w:rPr>
          <w:rFonts w:ascii="Times New Roman" w:hAnsi="Times New Roman"/>
          <w:b w:val="0"/>
        </w:rPr>
        <w:t xml:space="preserve"> The maximum percentage non consensus base values</w:t>
      </w:r>
      <w:r>
        <w:rPr>
          <w:rFonts w:ascii="Times New Roman" w:hAnsi="Times New Roman"/>
          <w:b w:val="0"/>
          <w:i/>
        </w:rPr>
        <w:t xml:space="preserve"> </w:t>
      </w:r>
      <w:r w:rsidRPr="00E601E7">
        <w:rPr>
          <w:rFonts w:ascii="Times New Roman" w:hAnsi="Times New Roman"/>
          <w:b w:val="0"/>
        </w:rPr>
        <w:t>across the full length of each locus. List of multiple values, one for each locus.</w:t>
      </w:r>
    </w:p>
    <w:p w:rsidR="00E601E7" w:rsidRDefault="00CF5953" w:rsidP="00E601E7">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 xml:space="preserve"> QC minimum consensus depth</w:t>
      </w:r>
      <w:r w:rsidR="00E601E7" w:rsidRPr="00DD1641">
        <w:rPr>
          <w:rFonts w:ascii="Times New Roman" w:hAnsi="Times New Roman"/>
        </w:rPr>
        <w:t>:</w:t>
      </w:r>
      <w:r w:rsidR="00E601E7" w:rsidRPr="00E601E7">
        <w:rPr>
          <w:rFonts w:ascii="Times New Roman" w:hAnsi="Times New Roman"/>
          <w:b w:val="0"/>
        </w:rPr>
        <w:t xml:space="preserve"> Single value representing the minimum consensus depth of all loci</w:t>
      </w:r>
    </w:p>
    <w:p w:rsidR="00E601E7" w:rsidRPr="00E601E7" w:rsidRDefault="00E601E7" w:rsidP="00E601E7">
      <w:pPr>
        <w:numPr>
          <w:ilvl w:val="0"/>
          <w:numId w:val="22"/>
        </w:numPr>
        <w:tabs>
          <w:tab w:val="clear" w:pos="-720"/>
        </w:tabs>
        <w:suppressAutoHyphens w:val="0"/>
        <w:spacing w:after="200" w:line="276" w:lineRule="auto"/>
        <w:jc w:val="left"/>
        <w:rPr>
          <w:rFonts w:ascii="Times New Roman" w:hAnsi="Times New Roman"/>
          <w:b w:val="0"/>
          <w:i/>
        </w:rPr>
      </w:pPr>
      <w:r w:rsidRPr="00DD1641">
        <w:rPr>
          <w:rFonts w:ascii="Times New Roman" w:hAnsi="Times New Roman"/>
        </w:rPr>
        <w:t xml:space="preserve">QC minimum </w:t>
      </w:r>
      <w:r w:rsidR="00CF5953">
        <w:rPr>
          <w:rFonts w:ascii="Times New Roman" w:hAnsi="Times New Roman"/>
        </w:rPr>
        <w:t>consensus depth of each locus</w:t>
      </w:r>
      <w:r w:rsidRPr="00DD1641">
        <w:rPr>
          <w:rFonts w:ascii="Times New Roman" w:hAnsi="Times New Roman"/>
        </w:rPr>
        <w:t>:</w:t>
      </w:r>
      <w:r w:rsidRPr="00E601E7">
        <w:rPr>
          <w:rFonts w:ascii="Times New Roman" w:hAnsi="Times New Roman"/>
          <w:b w:val="0"/>
        </w:rPr>
        <w:t xml:space="preserve"> Minimum consensus depth across the full length of each locus. List of</w:t>
      </w:r>
      <w:r>
        <w:rPr>
          <w:rFonts w:ascii="Times New Roman" w:hAnsi="Times New Roman"/>
          <w:b w:val="0"/>
          <w:i/>
        </w:rPr>
        <w:t xml:space="preserve"> </w:t>
      </w:r>
      <w:r w:rsidRPr="00E601E7">
        <w:rPr>
          <w:rFonts w:ascii="Times New Roman" w:hAnsi="Times New Roman"/>
          <w:b w:val="0"/>
        </w:rPr>
        <w:t>multiple values, one for each locus.</w:t>
      </w:r>
    </w:p>
    <w:p w:rsidR="00DD1641" w:rsidRDefault="00CF5953" w:rsidP="00DD1641">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QC percentage coverage</w:t>
      </w:r>
      <w:r w:rsidR="00DD1641" w:rsidRPr="00DD1641">
        <w:rPr>
          <w:rFonts w:ascii="Times New Roman" w:hAnsi="Times New Roman"/>
        </w:rPr>
        <w:t>:</w:t>
      </w:r>
      <w:r w:rsidR="00DD1641" w:rsidRPr="00E601E7">
        <w:rPr>
          <w:rFonts w:ascii="Times New Roman" w:hAnsi="Times New Roman"/>
          <w:b w:val="0"/>
        </w:rPr>
        <w:t xml:space="preserve"> Percentage coverage across allele length. NB: This value should always be 100%</w:t>
      </w:r>
      <w:r w:rsidR="00DD1641">
        <w:rPr>
          <w:rFonts w:ascii="Times New Roman" w:hAnsi="Times New Roman"/>
          <w:b w:val="0"/>
          <w:i/>
        </w:rPr>
        <w:t xml:space="preserve"> </w:t>
      </w:r>
    </w:p>
    <w:p w:rsidR="00CF5953" w:rsidRDefault="006824C3" w:rsidP="00CF5953">
      <w:pPr>
        <w:numPr>
          <w:ilvl w:val="0"/>
          <w:numId w:val="22"/>
        </w:numPr>
        <w:tabs>
          <w:tab w:val="clear" w:pos="-720"/>
        </w:tabs>
        <w:suppressAutoHyphens w:val="0"/>
        <w:spacing w:after="200" w:line="276" w:lineRule="auto"/>
        <w:jc w:val="left"/>
        <w:rPr>
          <w:rFonts w:ascii="Times New Roman" w:hAnsi="Times New Roman"/>
          <w:b w:val="0"/>
          <w:i/>
        </w:rPr>
      </w:pPr>
      <w:proofErr w:type="spellStart"/>
      <w:r w:rsidRPr="00A42389">
        <w:rPr>
          <w:rFonts w:ascii="Times New Roman" w:hAnsi="Times New Roman" w:cs="Times New Roman"/>
          <w:spacing w:val="0"/>
          <w:lang w:eastAsia="en-GB"/>
        </w:rPr>
        <w:t>Predicted_serotype</w:t>
      </w:r>
      <w:proofErr w:type="spellEnd"/>
      <w:r w:rsidRPr="00A42389">
        <w:rPr>
          <w:rFonts w:ascii="Times New Roman" w:hAnsi="Times New Roman" w:cs="Times New Roman"/>
          <w:b w:val="0"/>
          <w:lang w:eastAsia="en-GB"/>
        </w:rPr>
        <w:t>:</w:t>
      </w:r>
      <w:r>
        <w:rPr>
          <w:rFonts w:ascii="Times New Roman" w:hAnsi="Times New Roman"/>
          <w:b w:val="0"/>
          <w:lang w:eastAsia="en-GB"/>
        </w:rPr>
        <w:t xml:space="preserve"> P</w:t>
      </w:r>
      <w:r w:rsidRPr="00173E2C">
        <w:rPr>
          <w:rFonts w:ascii="Times New Roman" w:hAnsi="Times New Roman"/>
          <w:b w:val="0"/>
          <w:lang w:eastAsia="en-GB"/>
        </w:rPr>
        <w:t xml:space="preserve">redicted serotype and the number of occurrences associated with the ST in the </w:t>
      </w:r>
      <w:r w:rsidR="002F7EFA">
        <w:rPr>
          <w:rFonts w:ascii="Times New Roman" w:hAnsi="Times New Roman"/>
          <w:b w:val="0"/>
          <w:lang w:eastAsia="en-GB"/>
        </w:rPr>
        <w:t>PHE/</w:t>
      </w:r>
      <w:proofErr w:type="spellStart"/>
      <w:r w:rsidRPr="00173E2C">
        <w:rPr>
          <w:rFonts w:ascii="Times New Roman" w:hAnsi="Times New Roman"/>
          <w:b w:val="0"/>
          <w:lang w:eastAsia="en-GB"/>
        </w:rPr>
        <w:t>Achtmann</w:t>
      </w:r>
      <w:proofErr w:type="spellEnd"/>
      <w:r w:rsidRPr="00173E2C">
        <w:rPr>
          <w:rFonts w:ascii="Times New Roman" w:hAnsi="Times New Roman"/>
          <w:b w:val="0"/>
          <w:lang w:eastAsia="en-GB"/>
        </w:rPr>
        <w:t xml:space="preserve"> database</w:t>
      </w:r>
      <w:r>
        <w:rPr>
          <w:rFonts w:ascii="Times New Roman" w:hAnsi="Times New Roman"/>
          <w:b w:val="0"/>
          <w:lang w:eastAsia="en-GB"/>
        </w:rPr>
        <w:t>. (for</w:t>
      </w:r>
      <w:r w:rsidR="00C216B2">
        <w:rPr>
          <w:rFonts w:ascii="Times New Roman" w:hAnsi="Times New Roman"/>
          <w:b w:val="0"/>
          <w:lang w:eastAsia="en-GB"/>
        </w:rPr>
        <w:t xml:space="preserve"> </w:t>
      </w:r>
      <w:r w:rsidR="00C216B2" w:rsidRPr="00125F5E">
        <w:rPr>
          <w:rFonts w:ascii="Times New Roman" w:hAnsi="Times New Roman"/>
          <w:lang w:eastAsia="en-GB"/>
        </w:rPr>
        <w:t>ONLY</w:t>
      </w:r>
      <w:r>
        <w:rPr>
          <w:rFonts w:ascii="Times New Roman" w:hAnsi="Times New Roman"/>
          <w:b w:val="0"/>
          <w:lang w:eastAsia="en-GB"/>
        </w:rPr>
        <w:t xml:space="preserve"> salmonella sample)</w:t>
      </w:r>
    </w:p>
    <w:p w:rsidR="00CF5953" w:rsidRPr="00CF5953" w:rsidRDefault="00CF5953" w:rsidP="00CF5953">
      <w:pPr>
        <w:numPr>
          <w:ilvl w:val="0"/>
          <w:numId w:val="22"/>
        </w:numPr>
        <w:tabs>
          <w:tab w:val="clear" w:pos="-720"/>
        </w:tabs>
        <w:suppressAutoHyphens w:val="0"/>
        <w:spacing w:after="200" w:line="276" w:lineRule="auto"/>
        <w:jc w:val="left"/>
        <w:rPr>
          <w:rFonts w:ascii="Times New Roman" w:hAnsi="Times New Roman"/>
          <w:b w:val="0"/>
          <w:i/>
        </w:rPr>
      </w:pPr>
      <w:r w:rsidRPr="00CF5953">
        <w:rPr>
          <w:rFonts w:ascii="Times New Roman" w:hAnsi="Times New Roman" w:cs="Times New Roman"/>
          <w:bCs/>
          <w:sz w:val="22"/>
          <w:szCs w:val="22"/>
        </w:rPr>
        <w:t>Traffic light system</w:t>
      </w:r>
      <w:r>
        <w:rPr>
          <w:rFonts w:ascii="Times New Roman" w:hAnsi="Times New Roman" w:cs="Times New Roman"/>
          <w:b w:val="0"/>
          <w:sz w:val="22"/>
          <w:szCs w:val="22"/>
        </w:rPr>
        <w:t xml:space="preserve">: </w:t>
      </w:r>
      <w:r w:rsidRPr="00CF5953">
        <w:rPr>
          <w:rFonts w:ascii="Times New Roman" w:hAnsi="Times New Roman" w:cs="Times New Roman"/>
          <w:b w:val="0"/>
          <w:sz w:val="22"/>
          <w:szCs w:val="22"/>
        </w:rPr>
        <w:t>The “</w:t>
      </w:r>
      <w:r w:rsidRPr="00CF5953">
        <w:rPr>
          <w:rFonts w:ascii="Times New Roman" w:hAnsi="Times New Roman" w:cs="Times New Roman"/>
          <w:sz w:val="22"/>
          <w:szCs w:val="22"/>
        </w:rPr>
        <w:t>MLST typing software</w:t>
      </w:r>
      <w:r w:rsidRPr="00CF5953">
        <w:rPr>
          <w:rFonts w:ascii="Times New Roman" w:hAnsi="Times New Roman" w:cs="Times New Roman"/>
          <w:b w:val="0"/>
          <w:sz w:val="22"/>
          <w:szCs w:val="22"/>
        </w:rPr>
        <w:t>” validates the results based on coverage metrics and writes a cut-off value standard based on the</w:t>
      </w:r>
      <w:r>
        <w:rPr>
          <w:rFonts w:ascii="Times New Roman" w:hAnsi="Times New Roman" w:cs="Times New Roman"/>
          <w:b w:val="0"/>
          <w:bCs/>
          <w:sz w:val="22"/>
          <w:szCs w:val="22"/>
        </w:rPr>
        <w:t xml:space="preserve"> “Traffic light system. </w:t>
      </w:r>
      <w:r w:rsidRPr="00CF5953">
        <w:rPr>
          <w:rFonts w:ascii="Times New Roman" w:hAnsi="Times New Roman" w:cs="Times New Roman"/>
          <w:b w:val="0"/>
          <w:sz w:val="22"/>
          <w:szCs w:val="22"/>
        </w:rPr>
        <w:t>The “Traffic light system” is assigned based on the following cut-off values:</w:t>
      </w:r>
    </w:p>
    <w:p w:rsidR="00CF5953" w:rsidRPr="0027072C" w:rsidRDefault="00CF5953" w:rsidP="00CF5953">
      <w:pPr>
        <w:pStyle w:val="ListParagraph"/>
        <w:numPr>
          <w:ilvl w:val="0"/>
          <w:numId w:val="43"/>
        </w:numPr>
        <w:shd w:val="clear" w:color="auto" w:fill="FFFFFF"/>
        <w:tabs>
          <w:tab w:val="clear" w:pos="-720"/>
        </w:tabs>
        <w:suppressAutoHyphens w:val="0"/>
        <w:spacing w:line="360" w:lineRule="atLeast"/>
        <w:rPr>
          <w:rFonts w:ascii="Times New Roman" w:hAnsi="Times New Roman" w:cs="Times New Roman"/>
          <w:b w:val="0"/>
          <w:bCs/>
          <w:sz w:val="22"/>
          <w:szCs w:val="22"/>
        </w:rPr>
      </w:pPr>
      <w:r w:rsidRPr="0027072C">
        <w:rPr>
          <w:rFonts w:ascii="Times New Roman" w:hAnsi="Times New Roman" w:cs="Times New Roman"/>
          <w:b w:val="0"/>
          <w:bCs/>
          <w:sz w:val="22"/>
          <w:szCs w:val="22"/>
        </w:rPr>
        <w:t>The “GREEN</w:t>
      </w:r>
      <w:r w:rsidRPr="0027072C">
        <w:rPr>
          <w:rFonts w:ascii="Times New Roman" w:hAnsi="Times New Roman" w:cs="Times New Roman"/>
          <w:b w:val="0"/>
          <w:sz w:val="22"/>
          <w:szCs w:val="22"/>
        </w:rPr>
        <w:t xml:space="preserve"> traffic light” indication is assigned if the </w:t>
      </w:r>
      <w:r w:rsidRPr="0027072C">
        <w:rPr>
          <w:rFonts w:ascii="Times New Roman" w:hAnsi="Times New Roman" w:cs="Times New Roman"/>
          <w:b w:val="0"/>
          <w:bCs/>
          <w:sz w:val="22"/>
          <w:szCs w:val="22"/>
        </w:rPr>
        <w:t xml:space="preserve">: </w:t>
      </w:r>
    </w:p>
    <w:p w:rsidR="00CF5953" w:rsidRPr="0027072C"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sz w:val="22"/>
          <w:szCs w:val="22"/>
        </w:rPr>
      </w:pPr>
      <w:r w:rsidRPr="0027072C">
        <w:rPr>
          <w:rFonts w:ascii="Times New Roman" w:hAnsi="Times New Roman" w:cs="Times New Roman"/>
          <w:b w:val="0"/>
          <w:bCs/>
          <w:sz w:val="22"/>
          <w:szCs w:val="22"/>
        </w:rPr>
        <w:lastRenderedPageBreak/>
        <w:t>“max percentage non consensus depth”  &lt; 15%  and</w:t>
      </w:r>
    </w:p>
    <w:p w:rsidR="00CF5953" w:rsidRPr="0027072C" w:rsidRDefault="00CF5953" w:rsidP="00CF5953">
      <w:pPr>
        <w:shd w:val="clear" w:color="auto" w:fill="FFFFFF"/>
        <w:tabs>
          <w:tab w:val="clear" w:pos="-720"/>
        </w:tabs>
        <w:suppressAutoHyphens w:val="0"/>
        <w:spacing w:line="360" w:lineRule="atLeast"/>
        <w:ind w:left="720"/>
        <w:rPr>
          <w:rFonts w:ascii="Times New Roman" w:hAnsi="Times New Roman" w:cs="Times New Roman"/>
          <w:b w:val="0"/>
          <w:bCs/>
          <w:sz w:val="22"/>
        </w:rPr>
      </w:pPr>
      <w:r w:rsidRPr="0027072C">
        <w:rPr>
          <w:rFonts w:ascii="Times New Roman" w:hAnsi="Times New Roman" w:cs="Times New Roman"/>
          <w:b w:val="0"/>
          <w:spacing w:val="0"/>
          <w:sz w:val="22"/>
          <w:lang w:eastAsia="en-GB"/>
        </w:rPr>
        <w:t>Complete pileup</w:t>
      </w:r>
      <w:r w:rsidRPr="0027072C">
        <w:rPr>
          <w:rFonts w:ascii="Times New Roman" w:hAnsi="Times New Roman" w:cs="Times New Roman"/>
          <w:b w:val="0"/>
          <w:bCs/>
          <w:sz w:val="22"/>
        </w:rPr>
        <w:t>= “TRUE” and</w:t>
      </w:r>
    </w:p>
    <w:p w:rsidR="00CF5953" w:rsidRPr="0027072C"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sz w:val="22"/>
          <w:szCs w:val="22"/>
        </w:rPr>
      </w:pPr>
      <w:r w:rsidRPr="0027072C">
        <w:rPr>
          <w:rFonts w:ascii="Times New Roman" w:hAnsi="Times New Roman" w:cs="Times New Roman"/>
          <w:b w:val="0"/>
          <w:bCs/>
          <w:sz w:val="22"/>
          <w:szCs w:val="22"/>
        </w:rPr>
        <w:t>“Minimum consensus depth” &gt; 2 and</w:t>
      </w:r>
    </w:p>
    <w:p w:rsidR="00CF5953" w:rsidRPr="0027072C"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sz w:val="22"/>
          <w:szCs w:val="22"/>
        </w:rPr>
      </w:pPr>
      <w:r w:rsidRPr="0027072C">
        <w:rPr>
          <w:rFonts w:ascii="Times New Roman" w:hAnsi="Times New Roman" w:cs="Times New Roman"/>
          <w:b w:val="0"/>
          <w:bCs/>
          <w:sz w:val="22"/>
          <w:szCs w:val="22"/>
        </w:rPr>
        <w:t xml:space="preserve">“Percentage coverage” =100  and </w:t>
      </w:r>
    </w:p>
    <w:p w:rsidR="00CF5953" w:rsidRPr="0027072C"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sz w:val="22"/>
          <w:szCs w:val="22"/>
        </w:rPr>
      </w:pPr>
      <w:r w:rsidRPr="0027072C">
        <w:rPr>
          <w:rFonts w:ascii="Times New Roman" w:hAnsi="Times New Roman" w:cs="Times New Roman"/>
          <w:b w:val="0"/>
          <w:sz w:val="22"/>
          <w:szCs w:val="22"/>
        </w:rPr>
        <w:t>ST not "Failed(incomplete locus coverage)</w:t>
      </w:r>
    </w:p>
    <w:p w:rsidR="00CF5953" w:rsidRPr="00A567B5" w:rsidRDefault="00CF5953" w:rsidP="00CF5953">
      <w:pPr>
        <w:shd w:val="clear" w:color="auto" w:fill="FFFFFF"/>
        <w:tabs>
          <w:tab w:val="clear" w:pos="-720"/>
        </w:tabs>
        <w:suppressAutoHyphens w:val="0"/>
        <w:spacing w:line="360" w:lineRule="atLeast"/>
        <w:rPr>
          <w:rFonts w:ascii="Times New Roman" w:hAnsi="Times New Roman" w:cs="Times New Roman"/>
          <w:b w:val="0"/>
          <w:bCs/>
          <w:sz w:val="22"/>
          <w:szCs w:val="22"/>
        </w:rPr>
      </w:pPr>
    </w:p>
    <w:p w:rsidR="00CF5953" w:rsidRPr="00A567B5" w:rsidRDefault="00CF5953" w:rsidP="00CF5953">
      <w:pPr>
        <w:pStyle w:val="ListParagraph"/>
        <w:numPr>
          <w:ilvl w:val="0"/>
          <w:numId w:val="43"/>
        </w:numPr>
        <w:shd w:val="clear" w:color="auto" w:fill="FFFFFF"/>
        <w:tabs>
          <w:tab w:val="clear" w:pos="-720"/>
        </w:tabs>
        <w:suppressAutoHyphens w:val="0"/>
        <w:spacing w:line="360" w:lineRule="atLeast"/>
        <w:rPr>
          <w:rFonts w:ascii="Times New Roman" w:hAnsi="Times New Roman" w:cs="Times New Roman"/>
          <w:b w:val="0"/>
          <w:bCs/>
          <w:sz w:val="22"/>
          <w:szCs w:val="22"/>
        </w:rPr>
      </w:pPr>
      <w:r w:rsidRPr="00A567B5">
        <w:rPr>
          <w:rFonts w:ascii="Times New Roman" w:hAnsi="Times New Roman" w:cs="Times New Roman"/>
          <w:b w:val="0"/>
          <w:bCs/>
          <w:sz w:val="22"/>
          <w:szCs w:val="22"/>
        </w:rPr>
        <w:t xml:space="preserve">The “RED </w:t>
      </w:r>
      <w:r w:rsidRPr="00CF5953">
        <w:rPr>
          <w:rFonts w:ascii="Times New Roman" w:hAnsi="Times New Roman" w:cs="Times New Roman"/>
          <w:b w:val="0"/>
          <w:bCs/>
          <w:sz w:val="22"/>
          <w:szCs w:val="22"/>
        </w:rPr>
        <w:t xml:space="preserve">traffic light” indication is assigned if the </w:t>
      </w:r>
      <w:r w:rsidRPr="00A567B5">
        <w:rPr>
          <w:rFonts w:ascii="Times New Roman" w:hAnsi="Times New Roman" w:cs="Times New Roman"/>
          <w:b w:val="0"/>
          <w:bCs/>
          <w:sz w:val="22"/>
          <w:szCs w:val="22"/>
        </w:rPr>
        <w:t xml:space="preserve">: </w:t>
      </w:r>
    </w:p>
    <w:p w:rsidR="00CF5953" w:rsidRPr="007205C3"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rPr>
      </w:pPr>
      <w:r>
        <w:rPr>
          <w:rFonts w:ascii="Times New Roman" w:hAnsi="Times New Roman" w:cs="Times New Roman"/>
          <w:b w:val="0"/>
          <w:spacing w:val="0"/>
          <w:lang w:eastAsia="en-GB"/>
        </w:rPr>
        <w:t xml:space="preserve">Complete </w:t>
      </w:r>
      <w:r w:rsidRPr="007205C3">
        <w:rPr>
          <w:rFonts w:ascii="Times New Roman" w:hAnsi="Times New Roman" w:cs="Times New Roman"/>
          <w:b w:val="0"/>
          <w:spacing w:val="0"/>
          <w:lang w:eastAsia="en-GB"/>
        </w:rPr>
        <w:t>pileup</w:t>
      </w:r>
      <w:r w:rsidRPr="007205C3">
        <w:rPr>
          <w:rFonts w:ascii="Times New Roman" w:hAnsi="Times New Roman" w:cs="Times New Roman"/>
          <w:b w:val="0"/>
          <w:bCs/>
        </w:rPr>
        <w:t>= “FAIL” or</w:t>
      </w:r>
    </w:p>
    <w:p w:rsidR="00CF5953" w:rsidRPr="00A567B5" w:rsidRDefault="00CF5953" w:rsidP="00CF5953">
      <w:pPr>
        <w:shd w:val="clear" w:color="auto" w:fill="FFFFFF"/>
        <w:tabs>
          <w:tab w:val="clear" w:pos="-720"/>
        </w:tabs>
        <w:suppressAutoHyphens w:val="0"/>
        <w:spacing w:line="360" w:lineRule="atLeast"/>
        <w:ind w:firstLine="360"/>
        <w:rPr>
          <w:rFonts w:ascii="Times New Roman" w:hAnsi="Times New Roman" w:cs="Times New Roman"/>
          <w:b w:val="0"/>
          <w:bCs/>
          <w:sz w:val="22"/>
          <w:szCs w:val="22"/>
        </w:rPr>
      </w:pPr>
      <w:r w:rsidRPr="00A567B5">
        <w:rPr>
          <w:rFonts w:ascii="Times New Roman" w:hAnsi="Times New Roman" w:cs="Times New Roman"/>
          <w:b w:val="0"/>
          <w:bCs/>
          <w:sz w:val="22"/>
          <w:szCs w:val="22"/>
        </w:rPr>
        <w:t xml:space="preserve"> </w:t>
      </w:r>
      <w:r w:rsidRPr="00A567B5">
        <w:rPr>
          <w:rFonts w:ascii="Times New Roman" w:hAnsi="Times New Roman" w:cs="Times New Roman"/>
          <w:b w:val="0"/>
          <w:bCs/>
          <w:sz w:val="22"/>
          <w:szCs w:val="22"/>
        </w:rPr>
        <w:tab/>
        <w:t xml:space="preserve">“Percentage coverage” </w:t>
      </w:r>
      <w:r>
        <w:rPr>
          <w:rFonts w:ascii="Times New Roman" w:hAnsi="Times New Roman" w:cs="Times New Roman"/>
          <w:b w:val="0"/>
          <w:bCs/>
          <w:sz w:val="22"/>
          <w:szCs w:val="22"/>
        </w:rPr>
        <w:t>&lt;</w:t>
      </w:r>
      <w:r w:rsidRPr="00A567B5">
        <w:rPr>
          <w:rFonts w:ascii="Times New Roman" w:hAnsi="Times New Roman" w:cs="Times New Roman"/>
          <w:b w:val="0"/>
          <w:bCs/>
          <w:sz w:val="22"/>
          <w:szCs w:val="22"/>
        </w:rPr>
        <w:t xml:space="preserve"> 100 or</w:t>
      </w:r>
    </w:p>
    <w:p w:rsidR="00CF5953" w:rsidRPr="00A567B5" w:rsidRDefault="00CF5953" w:rsidP="00CF5953">
      <w:pPr>
        <w:shd w:val="clear" w:color="auto" w:fill="FFFFFF"/>
        <w:tabs>
          <w:tab w:val="clear" w:pos="-720"/>
        </w:tabs>
        <w:suppressAutoHyphens w:val="0"/>
        <w:spacing w:line="360" w:lineRule="atLeast"/>
        <w:rPr>
          <w:rFonts w:ascii="Times New Roman" w:hAnsi="Times New Roman" w:cs="Times New Roman"/>
          <w:b w:val="0"/>
          <w:bCs/>
          <w:sz w:val="22"/>
          <w:szCs w:val="22"/>
        </w:rPr>
      </w:pPr>
      <w:r w:rsidRPr="00A567B5">
        <w:rPr>
          <w:rFonts w:ascii="Times New Roman" w:hAnsi="Times New Roman" w:cs="Times New Roman"/>
          <w:b w:val="0"/>
          <w:sz w:val="22"/>
          <w:szCs w:val="22"/>
        </w:rPr>
        <w:t>`</w:t>
      </w:r>
      <w:r w:rsidRPr="00A567B5">
        <w:rPr>
          <w:rFonts w:ascii="Times New Roman" w:hAnsi="Times New Roman" w:cs="Times New Roman"/>
          <w:b w:val="0"/>
          <w:sz w:val="22"/>
          <w:szCs w:val="22"/>
        </w:rPr>
        <w:tab/>
        <w:t>ST  is  "Failed(incomplete locus coverage)</w:t>
      </w:r>
    </w:p>
    <w:p w:rsidR="00CF5953" w:rsidRPr="00A567B5" w:rsidRDefault="00CF5953" w:rsidP="00CF5953">
      <w:pPr>
        <w:shd w:val="clear" w:color="auto" w:fill="FFFFFF"/>
        <w:tabs>
          <w:tab w:val="clear" w:pos="-720"/>
        </w:tabs>
        <w:suppressAutoHyphens w:val="0"/>
        <w:spacing w:line="360" w:lineRule="atLeast"/>
        <w:rPr>
          <w:rFonts w:ascii="Times New Roman" w:hAnsi="Times New Roman" w:cs="Times New Roman"/>
          <w:b w:val="0"/>
          <w:bCs/>
          <w:sz w:val="22"/>
          <w:szCs w:val="22"/>
        </w:rPr>
      </w:pPr>
    </w:p>
    <w:p w:rsidR="00CF5953" w:rsidRPr="00A567B5" w:rsidRDefault="00CF5953" w:rsidP="00CF5953">
      <w:pPr>
        <w:pStyle w:val="ListParagraph"/>
        <w:numPr>
          <w:ilvl w:val="0"/>
          <w:numId w:val="43"/>
        </w:numPr>
        <w:shd w:val="clear" w:color="auto" w:fill="FFFFFF"/>
        <w:tabs>
          <w:tab w:val="clear" w:pos="-720"/>
        </w:tabs>
        <w:suppressAutoHyphens w:val="0"/>
        <w:spacing w:line="360" w:lineRule="atLeast"/>
        <w:rPr>
          <w:rFonts w:ascii="Times New Roman" w:hAnsi="Times New Roman" w:cs="Times New Roman"/>
          <w:b w:val="0"/>
          <w:bCs/>
          <w:sz w:val="22"/>
          <w:szCs w:val="22"/>
        </w:rPr>
      </w:pPr>
      <w:r w:rsidRPr="00A567B5">
        <w:rPr>
          <w:rFonts w:ascii="Times New Roman" w:hAnsi="Times New Roman" w:cs="Times New Roman"/>
          <w:b w:val="0"/>
          <w:bCs/>
          <w:sz w:val="22"/>
          <w:szCs w:val="22"/>
        </w:rPr>
        <w:t xml:space="preserve">The “AMBER </w:t>
      </w:r>
      <w:r w:rsidRPr="00CF5953">
        <w:rPr>
          <w:rFonts w:ascii="Times New Roman" w:hAnsi="Times New Roman" w:cs="Times New Roman"/>
          <w:b w:val="0"/>
          <w:bCs/>
          <w:sz w:val="22"/>
          <w:szCs w:val="22"/>
        </w:rPr>
        <w:t>traffic light” indication is assigned if the</w:t>
      </w:r>
      <w:r w:rsidRPr="00A567B5">
        <w:rPr>
          <w:rFonts w:ascii="Times New Roman" w:hAnsi="Times New Roman" w:cs="Times New Roman"/>
          <w:b w:val="0"/>
          <w:bCs/>
          <w:sz w:val="22"/>
          <w:szCs w:val="22"/>
        </w:rPr>
        <w:t xml:space="preserve"> there is no exact fit which matches either GREEN or RED</w:t>
      </w:r>
    </w:p>
    <w:p w:rsidR="00CF5953" w:rsidRPr="00173E2C" w:rsidRDefault="00CF5953" w:rsidP="00CF5953">
      <w:pPr>
        <w:rPr>
          <w:rFonts w:ascii="Times New Roman" w:hAnsi="Times New Roman"/>
          <w:b w:val="0"/>
        </w:rPr>
      </w:pPr>
    </w:p>
    <w:p w:rsidR="00CF5953" w:rsidRDefault="00CF5953" w:rsidP="00CF5953">
      <w:pPr>
        <w:tabs>
          <w:tab w:val="clear" w:pos="-720"/>
        </w:tabs>
        <w:suppressAutoHyphens w:val="0"/>
        <w:spacing w:after="200" w:line="276" w:lineRule="auto"/>
        <w:ind w:left="720"/>
        <w:jc w:val="left"/>
        <w:rPr>
          <w:rFonts w:ascii="Times New Roman" w:hAnsi="Times New Roman"/>
          <w:b w:val="0"/>
          <w:i/>
        </w:rPr>
      </w:pPr>
    </w:p>
    <w:p w:rsidR="00CF5953" w:rsidRPr="00CF5953" w:rsidRDefault="00CF5953" w:rsidP="00CF5953">
      <w:pPr>
        <w:rPr>
          <w:rFonts w:ascii="Times New Roman" w:hAnsi="Times New Roman"/>
          <w:b w:val="0"/>
          <w:sz w:val="22"/>
          <w:szCs w:val="22"/>
          <w:u w:val="single"/>
        </w:rPr>
      </w:pPr>
      <w:r w:rsidRPr="00CF5953">
        <w:rPr>
          <w:rFonts w:ascii="Times New Roman" w:hAnsi="Times New Roman"/>
          <w:b w:val="0"/>
          <w:sz w:val="22"/>
          <w:szCs w:val="22"/>
          <w:u w:val="single"/>
        </w:rPr>
        <w:t>Example of results.xml output file</w:t>
      </w:r>
    </w:p>
    <w:p w:rsidR="004D41C4" w:rsidRPr="00E02149" w:rsidRDefault="004D41C4" w:rsidP="007F550B">
      <w:pPr>
        <w:rPr>
          <w:rFonts w:ascii="Times New Roman" w:hAnsi="Times New Roman" w:cs="Times New Roman"/>
          <w:b w:val="0"/>
          <w:sz w:val="18"/>
          <w:szCs w:val="18"/>
        </w:rPr>
      </w:pPr>
    </w:p>
    <w:p w:rsidR="002F7EFA" w:rsidRPr="00A41A97" w:rsidRDefault="002F7EFA" w:rsidP="002F7EFA">
      <w:pPr>
        <w:tabs>
          <w:tab w:val="clear" w:pos="-720"/>
        </w:tabs>
        <w:suppressAutoHyphens w:val="0"/>
        <w:spacing w:after="200" w:line="276" w:lineRule="auto"/>
        <w:ind w:left="720"/>
        <w:jc w:val="left"/>
        <w:rPr>
          <w:rFonts w:ascii="Times New Roman" w:hAnsi="Times New Roman"/>
          <w:b w:val="0"/>
          <w:i/>
          <w:sz w:val="16"/>
          <w:szCs w:val="16"/>
        </w:rPr>
      </w:pPr>
    </w:p>
    <w:p w:rsidR="002F7EFA" w:rsidRPr="00A41A97" w:rsidRDefault="002F7EFA" w:rsidP="002F7EFA">
      <w:pPr>
        <w:rPr>
          <w:rFonts w:ascii="Times New Roman" w:hAnsi="Times New Roman"/>
          <w:b w:val="0"/>
          <w:sz w:val="16"/>
          <w:szCs w:val="16"/>
          <w:u w:val="single"/>
        </w:rPr>
      </w:pPr>
      <w:r w:rsidRPr="00A41A97">
        <w:rPr>
          <w:rFonts w:ascii="Times New Roman" w:hAnsi="Times New Roman"/>
          <w:b w:val="0"/>
          <w:sz w:val="16"/>
          <w:szCs w:val="16"/>
          <w:u w:val="single"/>
        </w:rPr>
        <w:t>Example of results.xml output file</w:t>
      </w:r>
    </w:p>
    <w:p w:rsidR="002F7EFA" w:rsidRPr="00A41A97" w:rsidRDefault="002F7EFA" w:rsidP="002F7EFA">
      <w:pPr>
        <w:rPr>
          <w:rFonts w:ascii="Times New Roman" w:hAnsi="Times New Roman" w:cs="Times New Roman"/>
          <w:b w:val="0"/>
          <w:sz w:val="16"/>
          <w:szCs w:val="16"/>
        </w:rPr>
      </w:pP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&lt;</w:t>
      </w:r>
      <w:proofErr w:type="spellStart"/>
      <w:r w:rsidRPr="00A41A97">
        <w:rPr>
          <w:rFonts w:ascii="Times New Roman" w:hAnsi="Times New Roman" w:cs="Times New Roman"/>
          <w:b w:val="0"/>
          <w:spacing w:val="0"/>
          <w:sz w:val="16"/>
          <w:szCs w:val="16"/>
          <w:lang w:eastAsia="en-GB"/>
        </w:rPr>
        <w:t>ngs_sample</w:t>
      </w:r>
      <w:proofErr w:type="spellEnd"/>
      <w:r w:rsidRPr="00A41A97">
        <w:rPr>
          <w:rFonts w:ascii="Times New Roman" w:hAnsi="Times New Roman" w:cs="Times New Roman"/>
          <w:b w:val="0"/>
          <w:spacing w:val="0"/>
          <w:sz w:val="16"/>
          <w:szCs w:val="16"/>
          <w:lang w:eastAsia="en-GB"/>
        </w:rPr>
        <w:t xml:space="preserve"> id="</w:t>
      </w:r>
      <w:r w:rsidRPr="00A41A97">
        <w:rPr>
          <w:rFonts w:ascii="Times New Roman" w:hAnsi="Times New Roman"/>
          <w:b w:val="0"/>
          <w:sz w:val="16"/>
          <w:szCs w:val="16"/>
        </w:rPr>
        <w:t xml:space="preserve"> </w:t>
      </w:r>
      <w:r w:rsidRPr="00A41A97">
        <w:rPr>
          <w:rFonts w:ascii="Times New Roman" w:hAnsi="Times New Roman"/>
          <w:sz w:val="16"/>
          <w:szCs w:val="16"/>
        </w:rPr>
        <w:t>&lt;sample ID&gt;</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&lt;workflow value="salmonella-typing" </w:t>
      </w:r>
      <w:r w:rsidRPr="00A41A97">
        <w:rPr>
          <w:rFonts w:ascii="Times New Roman" w:hAnsi="Times New Roman" w:cs="Times New Roman"/>
          <w:spacing w:val="0"/>
          <w:sz w:val="16"/>
          <w:szCs w:val="16"/>
          <w:lang w:eastAsia="en-GB"/>
        </w:rPr>
        <w:t>version</w:t>
      </w:r>
      <w:r w:rsidRPr="00A41A97">
        <w:rPr>
          <w:rFonts w:ascii="Times New Roman" w:hAnsi="Times New Roman" w:cs="Times New Roman"/>
          <w:b w:val="0"/>
          <w:spacing w:val="0"/>
          <w:sz w:val="16"/>
          <w:szCs w:val="16"/>
          <w:lang w:eastAsia="en-GB"/>
        </w:rPr>
        <w:t>="1-0"/&gt;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gramStart"/>
      <w:r w:rsidRPr="00A41A97">
        <w:rPr>
          <w:rFonts w:ascii="Times New Roman" w:hAnsi="Times New Roman" w:cs="Times New Roman"/>
          <w:b w:val="0"/>
          <w:spacing w:val="0"/>
          <w:sz w:val="16"/>
          <w:szCs w:val="16"/>
          <w:lang w:eastAsia="en-GB"/>
        </w:rPr>
        <w:t>results</w:t>
      </w:r>
      <w:proofErr w:type="gramEnd"/>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&lt;result type="</w:t>
      </w:r>
      <w:r w:rsidRPr="00A41A97">
        <w:rPr>
          <w:rFonts w:ascii="Times New Roman" w:hAnsi="Times New Roman" w:cs="Times New Roman"/>
          <w:spacing w:val="0"/>
          <w:sz w:val="16"/>
          <w:szCs w:val="16"/>
          <w:lang w:eastAsia="en-GB"/>
        </w:rPr>
        <w:t>MLST</w:t>
      </w:r>
      <w:r w:rsidRPr="00A41A97">
        <w:rPr>
          <w:rFonts w:ascii="Times New Roman" w:hAnsi="Times New Roman" w:cs="Times New Roman"/>
          <w:b w:val="0"/>
          <w:spacing w:val="0"/>
          <w:sz w:val="16"/>
          <w:szCs w:val="16"/>
          <w:lang w:eastAsia="en-GB"/>
        </w:rPr>
        <w:t>" value="1</w:t>
      </w:r>
      <w:r>
        <w:rPr>
          <w:rFonts w:ascii="Times New Roman" w:hAnsi="Times New Roman"/>
          <w:sz w:val="16"/>
          <w:szCs w:val="16"/>
          <w:lang w:eastAsia="en-GB"/>
        </w:rPr>
        <w:t>3</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r w:rsidRPr="00A41A97">
        <w:rPr>
          <w:rFonts w:ascii="Times New Roman" w:hAnsi="Times New Roman" w:cs="Times New Roman"/>
          <w:spacing w:val="0"/>
          <w:sz w:val="16"/>
          <w:szCs w:val="16"/>
          <w:lang w:eastAsia="en-GB"/>
        </w:rPr>
        <w:t>profile</w:t>
      </w:r>
      <w:r w:rsidRPr="00A41A97">
        <w:rPr>
          <w:rFonts w:ascii="Times New Roman" w:hAnsi="Times New Roman" w:cs="Times New Roman"/>
          <w:b w:val="0"/>
          <w:spacing w:val="0"/>
          <w:sz w:val="16"/>
          <w:szCs w:val="16"/>
          <w:lang w:eastAsia="en-GB"/>
        </w:rPr>
        <w:t>" value="</w:t>
      </w:r>
      <w:r>
        <w:rPr>
          <w:rFonts w:ascii="Times New Roman" w:hAnsi="Times New Roman"/>
          <w:sz w:val="16"/>
          <w:szCs w:val="16"/>
          <w:lang w:eastAsia="en-GB"/>
        </w:rPr>
        <w:t>3</w:t>
      </w:r>
      <w:proofErr w:type="gramStart"/>
      <w:r>
        <w:rPr>
          <w:rFonts w:ascii="Times New Roman" w:hAnsi="Times New Roman"/>
          <w:sz w:val="16"/>
          <w:szCs w:val="16"/>
          <w:lang w:eastAsia="en-GB"/>
        </w:rPr>
        <w:t>,3,7,4,3,3,7</w:t>
      </w:r>
      <w:proofErr w:type="gramEnd"/>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QC_minimum_consensus_depth</w:t>
      </w:r>
      <w:proofErr w:type="spellEnd"/>
      <w:r w:rsidRPr="00A41A97">
        <w:rPr>
          <w:rFonts w:ascii="Times New Roman" w:hAnsi="Times New Roman" w:cs="Times New Roman"/>
          <w:b w:val="0"/>
          <w:spacing w:val="0"/>
          <w:sz w:val="16"/>
          <w:szCs w:val="16"/>
          <w:lang w:eastAsia="en-GB"/>
        </w:rPr>
        <w:t>" value="</w:t>
      </w:r>
      <w:r>
        <w:rPr>
          <w:rFonts w:ascii="Times New Roman" w:hAnsi="Times New Roman"/>
          <w:sz w:val="16"/>
          <w:szCs w:val="16"/>
          <w:lang w:eastAsia="en-GB"/>
        </w:rPr>
        <w:t>6</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QC_minimum_consensus_depth_of_each_</w:t>
      </w:r>
      <w:proofErr w:type="gramStart"/>
      <w:r w:rsidRPr="00A41A97">
        <w:rPr>
          <w:rFonts w:ascii="Times New Roman" w:hAnsi="Times New Roman" w:cs="Times New Roman"/>
          <w:spacing w:val="0"/>
          <w:sz w:val="16"/>
          <w:szCs w:val="16"/>
          <w:lang w:eastAsia="en-GB"/>
        </w:rPr>
        <w:t>locus</w:t>
      </w:r>
      <w:proofErr w:type="spellEnd"/>
      <w:r w:rsidRPr="00A41A97">
        <w:rPr>
          <w:rFonts w:ascii="Times New Roman" w:hAnsi="Times New Roman" w:cs="Times New Roman"/>
          <w:b w:val="0"/>
          <w:spacing w:val="0"/>
          <w:sz w:val="16"/>
          <w:szCs w:val="16"/>
          <w:lang w:eastAsia="en-GB"/>
        </w:rPr>
        <w:t xml:space="preserve"> "</w:t>
      </w:r>
      <w:proofErr w:type="gramEnd"/>
      <w:r w:rsidRPr="00A41A97">
        <w:rPr>
          <w:rFonts w:ascii="Times New Roman" w:hAnsi="Times New Roman" w:cs="Times New Roman"/>
          <w:b w:val="0"/>
          <w:spacing w:val="0"/>
          <w:sz w:val="16"/>
          <w:szCs w:val="16"/>
          <w:lang w:eastAsia="en-GB"/>
        </w:rPr>
        <w:t xml:space="preserve"> value="</w:t>
      </w:r>
      <w:r>
        <w:rPr>
          <w:rFonts w:ascii="Times New Roman" w:hAnsi="Times New Roman"/>
          <w:sz w:val="16"/>
          <w:szCs w:val="16"/>
          <w:lang w:eastAsia="en-GB"/>
        </w:rPr>
        <w:t>15,16,21,6,13,17,40</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QC_max_percentage_non_consensus_base</w:t>
      </w:r>
      <w:proofErr w:type="spellEnd"/>
      <w:r w:rsidRPr="00A41A97">
        <w:rPr>
          <w:rFonts w:ascii="Times New Roman" w:hAnsi="Times New Roman" w:cs="Times New Roman"/>
          <w:b w:val="0"/>
          <w:spacing w:val="0"/>
          <w:sz w:val="16"/>
          <w:szCs w:val="16"/>
          <w:lang w:eastAsia="en-GB"/>
        </w:rPr>
        <w:t>" value="</w:t>
      </w:r>
      <w:r>
        <w:rPr>
          <w:rFonts w:ascii="Times New Roman" w:hAnsi="Times New Roman"/>
          <w:sz w:val="16"/>
          <w:szCs w:val="16"/>
          <w:lang w:eastAsia="en-GB"/>
        </w:rPr>
        <w:t>25</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QC_max_percentage_non_consensus_base</w:t>
      </w:r>
      <w:proofErr w:type="spellEnd"/>
      <w:r w:rsidRPr="00A41A97">
        <w:rPr>
          <w:rFonts w:ascii="Times New Roman" w:hAnsi="Times New Roman" w:cs="Times New Roman"/>
          <w:spacing w:val="0"/>
          <w:sz w:val="16"/>
          <w:szCs w:val="16"/>
          <w:lang w:eastAsia="en-GB"/>
        </w:rPr>
        <w:t xml:space="preserve"> </w:t>
      </w:r>
      <w:proofErr w:type="spellStart"/>
      <w:r w:rsidRPr="00A41A97">
        <w:rPr>
          <w:rFonts w:ascii="Times New Roman" w:hAnsi="Times New Roman" w:cs="Times New Roman"/>
          <w:spacing w:val="0"/>
          <w:sz w:val="16"/>
          <w:szCs w:val="16"/>
          <w:lang w:eastAsia="en-GB"/>
        </w:rPr>
        <w:t>of_each_</w:t>
      </w:r>
      <w:proofErr w:type="gramStart"/>
      <w:r w:rsidRPr="00A41A97">
        <w:rPr>
          <w:rFonts w:ascii="Times New Roman" w:hAnsi="Times New Roman" w:cs="Times New Roman"/>
          <w:spacing w:val="0"/>
          <w:sz w:val="16"/>
          <w:szCs w:val="16"/>
          <w:lang w:eastAsia="en-GB"/>
        </w:rPr>
        <w:t>locus</w:t>
      </w:r>
      <w:proofErr w:type="spellEnd"/>
      <w:r w:rsidRPr="00A41A97">
        <w:rPr>
          <w:rFonts w:ascii="Times New Roman" w:hAnsi="Times New Roman" w:cs="Times New Roman"/>
          <w:b w:val="0"/>
          <w:spacing w:val="0"/>
          <w:sz w:val="16"/>
          <w:szCs w:val="16"/>
          <w:lang w:eastAsia="en-GB"/>
        </w:rPr>
        <w:t xml:space="preserve"> "</w:t>
      </w:r>
      <w:proofErr w:type="gramEnd"/>
      <w:r w:rsidRPr="00A41A97">
        <w:rPr>
          <w:rFonts w:ascii="Times New Roman" w:hAnsi="Times New Roman" w:cs="Times New Roman"/>
          <w:b w:val="0"/>
          <w:spacing w:val="0"/>
          <w:sz w:val="16"/>
          <w:szCs w:val="16"/>
          <w:lang w:eastAsia="en-GB"/>
        </w:rPr>
        <w:t xml:space="preserve"> value="</w:t>
      </w:r>
      <w:r>
        <w:rPr>
          <w:rFonts w:ascii="Times New Roman" w:hAnsi="Times New Roman"/>
          <w:sz w:val="16"/>
          <w:szCs w:val="16"/>
          <w:lang w:eastAsia="en-GB"/>
        </w:rPr>
        <w:t>8,4,11.8,6.3,5.3,3.1,25.0</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QC_mean_consensus_depth</w:t>
      </w:r>
      <w:proofErr w:type="spellEnd"/>
      <w:r w:rsidRPr="00A41A97">
        <w:rPr>
          <w:rFonts w:ascii="Times New Roman" w:hAnsi="Times New Roman" w:cs="Times New Roman"/>
          <w:b w:val="0"/>
          <w:spacing w:val="0"/>
          <w:sz w:val="16"/>
          <w:szCs w:val="16"/>
          <w:lang w:eastAsia="en-GB"/>
        </w:rPr>
        <w:t>" value="</w:t>
      </w:r>
      <w:r>
        <w:rPr>
          <w:rFonts w:ascii="Times New Roman" w:hAnsi="Times New Roman"/>
          <w:sz w:val="16"/>
          <w:szCs w:val="16"/>
          <w:lang w:eastAsia="en-GB"/>
        </w:rPr>
        <w:t>17.16</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QC_mean_consensus_depth</w:t>
      </w:r>
      <w:proofErr w:type="spellEnd"/>
      <w:r w:rsidRPr="00A41A97">
        <w:rPr>
          <w:rFonts w:ascii="Times New Roman" w:hAnsi="Times New Roman" w:cs="Times New Roman"/>
          <w:spacing w:val="0"/>
          <w:sz w:val="16"/>
          <w:szCs w:val="16"/>
          <w:lang w:eastAsia="en-GB"/>
        </w:rPr>
        <w:t xml:space="preserve">_ </w:t>
      </w:r>
      <w:proofErr w:type="spellStart"/>
      <w:r w:rsidRPr="00A41A97">
        <w:rPr>
          <w:rFonts w:ascii="Times New Roman" w:hAnsi="Times New Roman" w:cs="Times New Roman"/>
          <w:spacing w:val="0"/>
          <w:sz w:val="16"/>
          <w:szCs w:val="16"/>
          <w:lang w:eastAsia="en-GB"/>
        </w:rPr>
        <w:t>of_each_</w:t>
      </w:r>
      <w:proofErr w:type="gramStart"/>
      <w:r w:rsidRPr="00A41A97">
        <w:rPr>
          <w:rFonts w:ascii="Times New Roman" w:hAnsi="Times New Roman" w:cs="Times New Roman"/>
          <w:spacing w:val="0"/>
          <w:sz w:val="16"/>
          <w:szCs w:val="16"/>
          <w:lang w:eastAsia="en-GB"/>
        </w:rPr>
        <w:t>locus</w:t>
      </w:r>
      <w:proofErr w:type="spellEnd"/>
      <w:r w:rsidRPr="00A41A97">
        <w:rPr>
          <w:rFonts w:ascii="Times New Roman" w:hAnsi="Times New Roman" w:cs="Times New Roman"/>
          <w:b w:val="0"/>
          <w:spacing w:val="0"/>
          <w:sz w:val="16"/>
          <w:szCs w:val="16"/>
          <w:lang w:eastAsia="en-GB"/>
        </w:rPr>
        <w:t xml:space="preserve"> "</w:t>
      </w:r>
      <w:proofErr w:type="gramEnd"/>
      <w:r w:rsidRPr="00A41A97">
        <w:rPr>
          <w:rFonts w:ascii="Times New Roman" w:hAnsi="Times New Roman" w:cs="Times New Roman"/>
          <w:b w:val="0"/>
          <w:spacing w:val="0"/>
          <w:sz w:val="16"/>
          <w:szCs w:val="16"/>
          <w:lang w:eastAsia="en-GB"/>
        </w:rPr>
        <w:t xml:space="preserve"> value="</w:t>
      </w:r>
      <w:r>
        <w:rPr>
          <w:rFonts w:ascii="Times New Roman" w:hAnsi="Times New Roman"/>
          <w:sz w:val="16"/>
          <w:szCs w:val="16"/>
          <w:lang w:eastAsia="en-GB"/>
        </w:rPr>
        <w:t>26.88,27.85,30.55,17.16,24.25,30.36,56.61</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QC_percentage_coverage</w:t>
      </w:r>
      <w:proofErr w:type="spellEnd"/>
      <w:r w:rsidRPr="00A41A97">
        <w:rPr>
          <w:rFonts w:ascii="Times New Roman" w:hAnsi="Times New Roman" w:cs="Times New Roman"/>
          <w:b w:val="0"/>
          <w:spacing w:val="0"/>
          <w:sz w:val="16"/>
          <w:szCs w:val="16"/>
          <w:lang w:eastAsia="en-GB"/>
        </w:rPr>
        <w:t>" value="100"/&gt;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QC_complete_pileup</w:t>
      </w:r>
      <w:proofErr w:type="spellEnd"/>
      <w:r w:rsidRPr="00A41A97">
        <w:rPr>
          <w:rFonts w:ascii="Times New Roman" w:hAnsi="Times New Roman" w:cs="Times New Roman"/>
          <w:b w:val="0"/>
          <w:spacing w:val="0"/>
          <w:sz w:val="16"/>
          <w:szCs w:val="16"/>
          <w:lang w:eastAsia="en-GB"/>
        </w:rPr>
        <w:t>" value="TRUE"/&gt;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QC_traffic_light</w:t>
      </w:r>
      <w:proofErr w:type="spellEnd"/>
      <w:r w:rsidRPr="00A41A97">
        <w:rPr>
          <w:rFonts w:ascii="Times New Roman" w:hAnsi="Times New Roman" w:cs="Times New Roman"/>
          <w:b w:val="0"/>
          <w:spacing w:val="0"/>
          <w:sz w:val="16"/>
          <w:szCs w:val="16"/>
          <w:lang w:eastAsia="en-GB"/>
        </w:rPr>
        <w:t>" value="GREEN"/&gt;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predicted_serotype</w:t>
      </w:r>
      <w:proofErr w:type="spellEnd"/>
      <w:r w:rsidRPr="00A41A97">
        <w:rPr>
          <w:rFonts w:ascii="Times New Roman" w:hAnsi="Times New Roman" w:cs="Times New Roman"/>
          <w:b w:val="0"/>
          <w:spacing w:val="0"/>
          <w:sz w:val="16"/>
          <w:szCs w:val="16"/>
          <w:lang w:eastAsia="en-GB"/>
        </w:rPr>
        <w:t>" value="</w:t>
      </w:r>
      <w:r w:rsidRPr="00A41A97">
        <w:rPr>
          <w:rFonts w:ascii="Courier New" w:hAnsi="Courier New" w:cs="Courier New"/>
          <w:sz w:val="20"/>
          <w:szCs w:val="20"/>
          <w:lang w:eastAsia="en-GB"/>
        </w:rPr>
        <w:t xml:space="preserve"> </w:t>
      </w:r>
      <w:proofErr w:type="spellStart"/>
      <w:r w:rsidRPr="00D257B4">
        <w:rPr>
          <w:rFonts w:ascii="Courier New" w:hAnsi="Courier New" w:cs="Courier New"/>
          <w:b w:val="0"/>
          <w:spacing w:val="0"/>
          <w:sz w:val="20"/>
          <w:szCs w:val="20"/>
          <w:lang w:eastAsia="en-GB"/>
        </w:rPr>
        <w:t>Agona</w:t>
      </w:r>
      <w:proofErr w:type="spellEnd"/>
      <w:r w:rsidRPr="00C82478">
        <w:rPr>
          <w:rFonts w:ascii="Calibri" w:hAnsi="Calibri" w:cs="Times New Roman"/>
          <w:b w:val="0"/>
          <w:color w:val="000000"/>
          <w:spacing w:val="0"/>
          <w:sz w:val="20"/>
          <w:szCs w:val="20"/>
          <w:lang w:eastAsia="en-GB"/>
        </w:rPr>
        <w:t>', 15)</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&lt;/result&gt;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&lt;/results&gt;</w:t>
      </w:r>
    </w:p>
    <w:p w:rsidR="002F7EFA" w:rsidRPr="00A41A97" w:rsidRDefault="002F7EFA" w:rsidP="002F7EFA">
      <w:pPr>
        <w:rPr>
          <w:rFonts w:ascii="Times New Roman" w:hAnsi="Times New Roman" w:cs="Times New Roman"/>
          <w:b w:val="0"/>
          <w:sz w:val="16"/>
          <w:szCs w:val="16"/>
        </w:rPr>
      </w:pPr>
      <w:r w:rsidRPr="00A41A97">
        <w:rPr>
          <w:rFonts w:ascii="Times New Roman" w:hAnsi="Times New Roman" w:cs="Times New Roman"/>
          <w:b w:val="0"/>
          <w:spacing w:val="0"/>
          <w:sz w:val="16"/>
          <w:szCs w:val="16"/>
          <w:lang w:eastAsia="en-GB"/>
        </w:rPr>
        <w:t>&lt;/</w:t>
      </w:r>
      <w:proofErr w:type="spellStart"/>
      <w:r w:rsidRPr="00A41A97">
        <w:rPr>
          <w:rFonts w:ascii="Times New Roman" w:hAnsi="Times New Roman" w:cs="Times New Roman"/>
          <w:b w:val="0"/>
          <w:spacing w:val="0"/>
          <w:sz w:val="16"/>
          <w:szCs w:val="16"/>
          <w:lang w:eastAsia="en-GB"/>
        </w:rPr>
        <w:t>ngs_sample</w:t>
      </w:r>
      <w:proofErr w:type="spellEnd"/>
      <w:r w:rsidRPr="00A41A97">
        <w:rPr>
          <w:rFonts w:ascii="Times New Roman" w:hAnsi="Times New Roman" w:cs="Times New Roman"/>
          <w:b w:val="0"/>
          <w:spacing w:val="0"/>
          <w:sz w:val="16"/>
          <w:szCs w:val="16"/>
          <w:lang w:eastAsia="en-GB"/>
        </w:rPr>
        <w:t>&gt;</w:t>
      </w:r>
    </w:p>
    <w:p w:rsidR="004D41C4" w:rsidRDefault="004D41C4" w:rsidP="007F550B">
      <w:pPr>
        <w:rPr>
          <w:rFonts w:ascii="Times New Roman" w:hAnsi="Times New Roman"/>
          <w:b w:val="0"/>
        </w:rPr>
      </w:pPr>
    </w:p>
    <w:p w:rsidR="004D41C4" w:rsidRDefault="004D41C4" w:rsidP="007F550B">
      <w:pPr>
        <w:rPr>
          <w:rFonts w:ascii="Times New Roman" w:hAnsi="Times New Roman"/>
          <w:b w:val="0"/>
        </w:rPr>
      </w:pPr>
    </w:p>
    <w:p w:rsidR="00A42389" w:rsidRPr="00003253" w:rsidRDefault="00A42389" w:rsidP="001B3926">
      <w:pPr>
        <w:jc w:val="left"/>
        <w:rPr>
          <w:rFonts w:asciiTheme="minorHAnsi" w:hAnsiTheme="minorHAnsi" w:cs="Times New Roman"/>
          <w:b w:val="0"/>
          <w:sz w:val="22"/>
          <w:szCs w:val="22"/>
        </w:rPr>
      </w:pPr>
    </w:p>
    <w:p w:rsidR="00A42389" w:rsidRPr="00003253" w:rsidRDefault="00003253" w:rsidP="001B3926">
      <w:pPr>
        <w:jc w:val="left"/>
        <w:rPr>
          <w:rFonts w:asciiTheme="minorHAnsi" w:hAnsiTheme="minorHAnsi" w:cs="Times New Roman"/>
          <w:b w:val="0"/>
          <w:sz w:val="22"/>
          <w:szCs w:val="22"/>
        </w:rPr>
      </w:pPr>
      <w:r w:rsidRPr="00003253">
        <w:rPr>
          <w:rFonts w:asciiTheme="minorHAnsi" w:hAnsiTheme="minorHAnsi" w:cs="Times New Roman"/>
          <w:b w:val="0"/>
          <w:sz w:val="22"/>
          <w:szCs w:val="22"/>
        </w:rPr>
        <w:t>Reference</w:t>
      </w:r>
    </w:p>
    <w:p w:rsidR="00003253" w:rsidRPr="00003253" w:rsidRDefault="00003253" w:rsidP="00003253">
      <w:pPr>
        <w:pStyle w:val="Heading1"/>
        <w:rPr>
          <w:rFonts w:cs="Arial"/>
        </w:rPr>
      </w:pPr>
      <w:r w:rsidRPr="00003253">
        <w:t xml:space="preserve">1. </w:t>
      </w:r>
      <w:hyperlink r:id="rId11" w:history="1">
        <w:r w:rsidRPr="00003253">
          <w:rPr>
            <w:rStyle w:val="Hyperlink"/>
            <w:rFonts w:cs="Arial"/>
            <w:color w:val="auto"/>
            <w:u w:val="none"/>
          </w:rPr>
          <w:t>Inouye M</w:t>
        </w:r>
      </w:hyperlink>
      <w:r w:rsidRPr="00003253">
        <w:rPr>
          <w:rFonts w:cs="Arial"/>
          <w:shd w:val="clear" w:color="auto" w:fill="FFFFFF"/>
          <w:vertAlign w:val="superscript"/>
        </w:rPr>
        <w:t>1</w:t>
      </w:r>
      <w:r w:rsidRPr="00003253">
        <w:rPr>
          <w:rFonts w:cs="Arial"/>
          <w:shd w:val="clear" w:color="auto" w:fill="FFFFFF"/>
        </w:rPr>
        <w:t>,</w:t>
      </w:r>
      <w:r w:rsidRPr="00003253">
        <w:rPr>
          <w:rStyle w:val="apple-converted-space"/>
          <w:rFonts w:cs="Arial"/>
          <w:u w:val="none"/>
          <w:shd w:val="clear" w:color="auto" w:fill="FFFFFF"/>
        </w:rPr>
        <w:t> </w:t>
      </w:r>
      <w:hyperlink r:id="rId12" w:history="1">
        <w:r w:rsidRPr="00003253">
          <w:rPr>
            <w:rStyle w:val="Hyperlink"/>
            <w:rFonts w:cs="Arial"/>
            <w:color w:val="auto"/>
            <w:u w:val="none"/>
          </w:rPr>
          <w:t>Conway TC</w:t>
        </w:r>
      </w:hyperlink>
      <w:r w:rsidRPr="00003253">
        <w:rPr>
          <w:rFonts w:cs="Arial"/>
          <w:shd w:val="clear" w:color="auto" w:fill="FFFFFF"/>
        </w:rPr>
        <w:t>,</w:t>
      </w:r>
      <w:r w:rsidRPr="00003253">
        <w:rPr>
          <w:rStyle w:val="apple-converted-space"/>
          <w:rFonts w:cs="Arial"/>
          <w:u w:val="none"/>
          <w:shd w:val="clear" w:color="auto" w:fill="FFFFFF"/>
        </w:rPr>
        <w:t> </w:t>
      </w:r>
      <w:proofErr w:type="spellStart"/>
      <w:r w:rsidRPr="00003253">
        <w:fldChar w:fldCharType="begin"/>
      </w:r>
      <w:r w:rsidRPr="00003253">
        <w:instrText xml:space="preserve"> HYPERLINK "http://www.ncbi.nlm.nih.gov/pubmed/?term=Zobel%20J%5BAuthor%5D&amp;cauthor=true&amp;cauthor_uid=22827703" </w:instrText>
      </w:r>
      <w:r w:rsidRPr="00003253">
        <w:fldChar w:fldCharType="separate"/>
      </w:r>
      <w:r w:rsidRPr="00003253">
        <w:rPr>
          <w:rStyle w:val="Hyperlink"/>
          <w:rFonts w:cs="Arial"/>
          <w:color w:val="auto"/>
          <w:u w:val="none"/>
        </w:rPr>
        <w:t>Zobel</w:t>
      </w:r>
      <w:proofErr w:type="spellEnd"/>
      <w:r w:rsidRPr="00003253">
        <w:rPr>
          <w:rStyle w:val="Hyperlink"/>
          <w:rFonts w:cs="Arial"/>
          <w:color w:val="auto"/>
          <w:u w:val="none"/>
        </w:rPr>
        <w:t xml:space="preserve"> J</w:t>
      </w:r>
      <w:r w:rsidRPr="00003253">
        <w:fldChar w:fldCharType="end"/>
      </w:r>
      <w:r w:rsidRPr="00003253">
        <w:rPr>
          <w:rFonts w:cs="Arial"/>
          <w:shd w:val="clear" w:color="auto" w:fill="FFFFFF"/>
        </w:rPr>
        <w:t>,</w:t>
      </w:r>
      <w:r w:rsidRPr="00003253">
        <w:rPr>
          <w:rStyle w:val="apple-converted-space"/>
          <w:rFonts w:cs="Arial"/>
          <w:u w:val="none"/>
          <w:shd w:val="clear" w:color="auto" w:fill="FFFFFF"/>
        </w:rPr>
        <w:t> </w:t>
      </w:r>
      <w:hyperlink r:id="rId13" w:history="1">
        <w:r w:rsidRPr="00003253">
          <w:rPr>
            <w:rStyle w:val="Hyperlink"/>
            <w:rFonts w:cs="Arial"/>
            <w:color w:val="auto"/>
            <w:u w:val="none"/>
          </w:rPr>
          <w:t>Holt KE</w:t>
        </w:r>
      </w:hyperlink>
      <w:r w:rsidRPr="00003253">
        <w:rPr>
          <w:rFonts w:cs="Arial"/>
          <w:u w:val="none"/>
          <w:shd w:val="clear" w:color="auto" w:fill="FFFFFF"/>
        </w:rPr>
        <w:t>.</w:t>
      </w:r>
      <w:r w:rsidRPr="00003253">
        <w:rPr>
          <w:rFonts w:cs="Arial"/>
          <w:u w:val="none"/>
        </w:rPr>
        <w:t xml:space="preserve"> (2012) Short read sequence typing (SRST): multi-locus sequence types from short reads.</w:t>
      </w:r>
      <w:r w:rsidRPr="00003253">
        <w:rPr>
          <w:u w:val="none"/>
        </w:rPr>
        <w:t xml:space="preserve"> </w:t>
      </w:r>
      <w:hyperlink r:id="rId14" w:tooltip="BMC genomics." w:history="1">
        <w:proofErr w:type="gramStart"/>
        <w:r w:rsidRPr="00003253">
          <w:rPr>
            <w:rStyle w:val="Hyperlink"/>
            <w:rFonts w:cs="Arial"/>
            <w:color w:val="auto"/>
            <w:u w:val="none"/>
          </w:rPr>
          <w:t>BMC Genomics.</w:t>
        </w:r>
        <w:proofErr w:type="gramEnd"/>
      </w:hyperlink>
      <w:r w:rsidRPr="00003253">
        <w:rPr>
          <w:rFonts w:cs="Arial"/>
          <w:shd w:val="clear" w:color="auto" w:fill="FFFFFF"/>
        </w:rPr>
        <w:t xml:space="preserve"> </w:t>
      </w:r>
      <w:proofErr w:type="gramStart"/>
      <w:r w:rsidRPr="00003253">
        <w:rPr>
          <w:rFonts w:cs="Arial"/>
          <w:u w:val="none"/>
          <w:shd w:val="clear" w:color="auto" w:fill="FFFFFF"/>
        </w:rPr>
        <w:t>13:338.</w:t>
      </w:r>
      <w:proofErr w:type="gramEnd"/>
    </w:p>
    <w:p w:rsidR="00003253" w:rsidRDefault="00003253" w:rsidP="001B3926">
      <w:pPr>
        <w:jc w:val="left"/>
        <w:rPr>
          <w:rFonts w:ascii="Times New Roman" w:hAnsi="Times New Roman" w:cs="Times New Roman"/>
          <w:b w:val="0"/>
        </w:rPr>
      </w:pPr>
    </w:p>
    <w:p w:rsidR="00003253" w:rsidRDefault="00003253" w:rsidP="001B3926">
      <w:pPr>
        <w:jc w:val="left"/>
        <w:rPr>
          <w:rFonts w:ascii="Times New Roman" w:hAnsi="Times New Roman" w:cs="Times New Roman"/>
          <w:b w:val="0"/>
        </w:rPr>
      </w:pPr>
    </w:p>
    <w:sectPr w:rsidR="00003253" w:rsidSect="00C13487">
      <w:footerReference w:type="default" r:id="rId15"/>
      <w:pgSz w:w="11906" w:h="16838"/>
      <w:pgMar w:top="1440" w:right="1133"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957" w:rsidRDefault="00512957" w:rsidP="00A03076">
      <w:r>
        <w:separator/>
      </w:r>
    </w:p>
  </w:endnote>
  <w:endnote w:type="continuationSeparator" w:id="0">
    <w:p w:rsidR="00512957" w:rsidRDefault="00512957" w:rsidP="00A03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ngs">
    <w:altName w:val="Arial Unicode MS"/>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153" w:rsidRPr="00CC261F" w:rsidRDefault="001F3153" w:rsidP="0027072C">
    <w:pPr>
      <w:pStyle w:val="Footer"/>
      <w:tabs>
        <w:tab w:val="clear" w:pos="4513"/>
        <w:tab w:val="center" w:pos="723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957" w:rsidRDefault="00512957" w:rsidP="00A03076">
      <w:r>
        <w:separator/>
      </w:r>
    </w:p>
  </w:footnote>
  <w:footnote w:type="continuationSeparator" w:id="0">
    <w:p w:rsidR="00512957" w:rsidRDefault="00512957" w:rsidP="00A030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1080"/>
        </w:tabs>
        <w:ind w:left="1080" w:hanging="360"/>
      </w:pPr>
      <w:rPr>
        <w:rFonts w:ascii="Symbol" w:hAnsi="Symbol" w:cs="Consolas"/>
      </w:rPr>
    </w:lvl>
    <w:lvl w:ilvl="1">
      <w:start w:val="1"/>
      <w:numFmt w:val="bullet"/>
      <w:lvlText w:val="◦"/>
      <w:lvlJc w:val="left"/>
      <w:pPr>
        <w:tabs>
          <w:tab w:val="num" w:pos="1440"/>
        </w:tabs>
        <w:ind w:left="1440" w:hanging="360"/>
      </w:pPr>
      <w:rPr>
        <w:rFonts w:ascii="OpenSymbol" w:hAnsi="OpenSymbol" w:cs="Consolas"/>
      </w:rPr>
    </w:lvl>
    <w:lvl w:ilvl="2">
      <w:start w:val="1"/>
      <w:numFmt w:val="bullet"/>
      <w:lvlText w:val="▪"/>
      <w:lvlJc w:val="left"/>
      <w:pPr>
        <w:tabs>
          <w:tab w:val="num" w:pos="1800"/>
        </w:tabs>
        <w:ind w:left="1800" w:hanging="360"/>
      </w:pPr>
      <w:rPr>
        <w:rFonts w:ascii="OpenSymbol" w:hAnsi="OpenSymbol" w:cs="Consolas"/>
      </w:rPr>
    </w:lvl>
    <w:lvl w:ilvl="3">
      <w:start w:val="1"/>
      <w:numFmt w:val="bullet"/>
      <w:lvlText w:val=""/>
      <w:lvlJc w:val="left"/>
      <w:pPr>
        <w:tabs>
          <w:tab w:val="num" w:pos="2160"/>
        </w:tabs>
        <w:ind w:left="2160" w:hanging="360"/>
      </w:pPr>
      <w:rPr>
        <w:rFonts w:ascii="Symbol" w:hAnsi="Symbol" w:cs="Consolas"/>
      </w:rPr>
    </w:lvl>
    <w:lvl w:ilvl="4">
      <w:start w:val="1"/>
      <w:numFmt w:val="bullet"/>
      <w:lvlText w:val="◦"/>
      <w:lvlJc w:val="left"/>
      <w:pPr>
        <w:tabs>
          <w:tab w:val="num" w:pos="2520"/>
        </w:tabs>
        <w:ind w:left="2520" w:hanging="360"/>
      </w:pPr>
      <w:rPr>
        <w:rFonts w:ascii="OpenSymbol" w:hAnsi="OpenSymbol" w:cs="Consolas"/>
      </w:rPr>
    </w:lvl>
    <w:lvl w:ilvl="5">
      <w:start w:val="1"/>
      <w:numFmt w:val="bullet"/>
      <w:lvlText w:val="▪"/>
      <w:lvlJc w:val="left"/>
      <w:pPr>
        <w:tabs>
          <w:tab w:val="num" w:pos="2880"/>
        </w:tabs>
        <w:ind w:left="2880" w:hanging="360"/>
      </w:pPr>
      <w:rPr>
        <w:rFonts w:ascii="OpenSymbol" w:hAnsi="OpenSymbol" w:cs="Consolas"/>
      </w:rPr>
    </w:lvl>
    <w:lvl w:ilvl="6">
      <w:start w:val="1"/>
      <w:numFmt w:val="bullet"/>
      <w:lvlText w:val=""/>
      <w:lvlJc w:val="left"/>
      <w:pPr>
        <w:tabs>
          <w:tab w:val="num" w:pos="3240"/>
        </w:tabs>
        <w:ind w:left="3240" w:hanging="360"/>
      </w:pPr>
      <w:rPr>
        <w:rFonts w:ascii="Symbol" w:hAnsi="Symbol" w:cs="Consolas"/>
      </w:rPr>
    </w:lvl>
    <w:lvl w:ilvl="7">
      <w:start w:val="1"/>
      <w:numFmt w:val="bullet"/>
      <w:lvlText w:val="◦"/>
      <w:lvlJc w:val="left"/>
      <w:pPr>
        <w:tabs>
          <w:tab w:val="num" w:pos="3600"/>
        </w:tabs>
        <w:ind w:left="3600" w:hanging="360"/>
      </w:pPr>
      <w:rPr>
        <w:rFonts w:ascii="OpenSymbol" w:hAnsi="OpenSymbol" w:cs="Consolas"/>
      </w:rPr>
    </w:lvl>
    <w:lvl w:ilvl="8">
      <w:start w:val="1"/>
      <w:numFmt w:val="bullet"/>
      <w:lvlText w:val="▪"/>
      <w:lvlJc w:val="left"/>
      <w:pPr>
        <w:tabs>
          <w:tab w:val="num" w:pos="3960"/>
        </w:tabs>
        <w:ind w:left="3960" w:hanging="360"/>
      </w:pPr>
      <w:rPr>
        <w:rFonts w:ascii="OpenSymbol" w:hAnsi="OpenSymbol" w:cs="Consolas"/>
      </w:rPr>
    </w:lvl>
  </w:abstractNum>
  <w:abstractNum w:abstractNumId="1">
    <w:nsid w:val="00000003"/>
    <w:multiLevelType w:val="multilevel"/>
    <w:tmpl w:val="00000003"/>
    <w:name w:val="WW8Num3"/>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1"/>
      <w:numFmt w:val="bullet"/>
      <w:lvlText w:val=""/>
      <w:lvlJc w:val="left"/>
      <w:pPr>
        <w:tabs>
          <w:tab w:val="num" w:pos="1080"/>
        </w:tabs>
        <w:ind w:left="1080" w:hanging="360"/>
      </w:pPr>
      <w:rPr>
        <w:rFonts w:ascii="Symbol" w:hAnsi="Symbol" w:cs="Consolas"/>
      </w:rPr>
    </w:lvl>
    <w:lvl w:ilvl="1">
      <w:start w:val="1"/>
      <w:numFmt w:val="bullet"/>
      <w:lvlText w:val="◦"/>
      <w:lvlJc w:val="left"/>
      <w:pPr>
        <w:tabs>
          <w:tab w:val="num" w:pos="1440"/>
        </w:tabs>
        <w:ind w:left="1440" w:hanging="360"/>
      </w:pPr>
      <w:rPr>
        <w:rFonts w:ascii="OpenSymbol" w:hAnsi="OpenSymbol" w:cs="Consolas"/>
      </w:rPr>
    </w:lvl>
    <w:lvl w:ilvl="2">
      <w:start w:val="1"/>
      <w:numFmt w:val="bullet"/>
      <w:lvlText w:val="▪"/>
      <w:lvlJc w:val="left"/>
      <w:pPr>
        <w:tabs>
          <w:tab w:val="num" w:pos="1800"/>
        </w:tabs>
        <w:ind w:left="1800" w:hanging="360"/>
      </w:pPr>
      <w:rPr>
        <w:rFonts w:ascii="OpenSymbol" w:hAnsi="OpenSymbol" w:cs="Consolas"/>
      </w:rPr>
    </w:lvl>
    <w:lvl w:ilvl="3">
      <w:start w:val="1"/>
      <w:numFmt w:val="bullet"/>
      <w:lvlText w:val=""/>
      <w:lvlJc w:val="left"/>
      <w:pPr>
        <w:tabs>
          <w:tab w:val="num" w:pos="2160"/>
        </w:tabs>
        <w:ind w:left="2160" w:hanging="360"/>
      </w:pPr>
      <w:rPr>
        <w:rFonts w:ascii="Symbol" w:hAnsi="Symbol" w:cs="Consolas"/>
      </w:rPr>
    </w:lvl>
    <w:lvl w:ilvl="4">
      <w:start w:val="1"/>
      <w:numFmt w:val="bullet"/>
      <w:lvlText w:val="◦"/>
      <w:lvlJc w:val="left"/>
      <w:pPr>
        <w:tabs>
          <w:tab w:val="num" w:pos="2520"/>
        </w:tabs>
        <w:ind w:left="2520" w:hanging="360"/>
      </w:pPr>
      <w:rPr>
        <w:rFonts w:ascii="OpenSymbol" w:hAnsi="OpenSymbol" w:cs="Consolas"/>
      </w:rPr>
    </w:lvl>
    <w:lvl w:ilvl="5">
      <w:start w:val="1"/>
      <w:numFmt w:val="bullet"/>
      <w:lvlText w:val="▪"/>
      <w:lvlJc w:val="left"/>
      <w:pPr>
        <w:tabs>
          <w:tab w:val="num" w:pos="2880"/>
        </w:tabs>
        <w:ind w:left="2880" w:hanging="360"/>
      </w:pPr>
      <w:rPr>
        <w:rFonts w:ascii="OpenSymbol" w:hAnsi="OpenSymbol" w:cs="Consolas"/>
      </w:rPr>
    </w:lvl>
    <w:lvl w:ilvl="6">
      <w:start w:val="1"/>
      <w:numFmt w:val="bullet"/>
      <w:lvlText w:val=""/>
      <w:lvlJc w:val="left"/>
      <w:pPr>
        <w:tabs>
          <w:tab w:val="num" w:pos="3240"/>
        </w:tabs>
        <w:ind w:left="3240" w:hanging="360"/>
      </w:pPr>
      <w:rPr>
        <w:rFonts w:ascii="Symbol" w:hAnsi="Symbol" w:cs="Consolas"/>
      </w:rPr>
    </w:lvl>
    <w:lvl w:ilvl="7">
      <w:start w:val="1"/>
      <w:numFmt w:val="bullet"/>
      <w:lvlText w:val="◦"/>
      <w:lvlJc w:val="left"/>
      <w:pPr>
        <w:tabs>
          <w:tab w:val="num" w:pos="3600"/>
        </w:tabs>
        <w:ind w:left="3600" w:hanging="360"/>
      </w:pPr>
      <w:rPr>
        <w:rFonts w:ascii="OpenSymbol" w:hAnsi="OpenSymbol" w:cs="Consolas"/>
      </w:rPr>
    </w:lvl>
    <w:lvl w:ilvl="8">
      <w:start w:val="1"/>
      <w:numFmt w:val="bullet"/>
      <w:lvlText w:val="▪"/>
      <w:lvlJc w:val="left"/>
      <w:pPr>
        <w:tabs>
          <w:tab w:val="num" w:pos="3960"/>
        </w:tabs>
        <w:ind w:left="3960" w:hanging="360"/>
      </w:pPr>
      <w:rPr>
        <w:rFonts w:ascii="OpenSymbol" w:hAnsi="OpenSymbol" w:cs="Consolas"/>
      </w:rPr>
    </w:lvl>
  </w:abstractNum>
  <w:abstractNum w:abstractNumId="3">
    <w:nsid w:val="02534E56"/>
    <w:multiLevelType w:val="hybridMultilevel"/>
    <w:tmpl w:val="EC868B02"/>
    <w:lvl w:ilvl="0" w:tplc="FB5A4C56">
      <w:start w:val="1"/>
      <w:numFmt w:val="decimal"/>
      <w:lvlText w:val="%1."/>
      <w:lvlJc w:val="left"/>
      <w:pPr>
        <w:ind w:left="1440" w:hanging="360"/>
      </w:pPr>
      <w:rPr>
        <w:rFonts w:hint="default"/>
        <w: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07017057"/>
    <w:multiLevelType w:val="hybridMultilevel"/>
    <w:tmpl w:val="F5D2146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7835433"/>
    <w:multiLevelType w:val="hybridMultilevel"/>
    <w:tmpl w:val="557E4D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Open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Open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OpenSymbol"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0C7937"/>
    <w:multiLevelType w:val="hybridMultilevel"/>
    <w:tmpl w:val="28BE5DF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0C7E769A"/>
    <w:multiLevelType w:val="hybridMultilevel"/>
    <w:tmpl w:val="7E145944"/>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nsid w:val="0E0B74BA"/>
    <w:multiLevelType w:val="multilevel"/>
    <w:tmpl w:val="C5EA1C72"/>
    <w:lvl w:ilvl="0">
      <w:start w:val="1"/>
      <w:numFmt w:val="decimal"/>
      <w:lvlText w:val="%1."/>
      <w:lvlJc w:val="left"/>
      <w:pPr>
        <w:ind w:left="851" w:firstLine="851"/>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851" w:firstLine="851"/>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851" w:firstLine="851"/>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864" w:firstLine="864"/>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1008" w:firstLine="1008"/>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1152" w:firstLine="1152"/>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1296" w:firstLine="1296"/>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1584" w:firstLine="1584"/>
      </w:pPr>
      <w:rPr>
        <w:rFonts w:ascii="Times New Roman" w:eastAsia="Times New Roman" w:hAnsi="Times New Roman" w:cs="Times New Roman"/>
        <w:b w:val="0"/>
        <w:i w:val="0"/>
        <w:smallCaps w:val="0"/>
        <w:strike w:val="0"/>
        <w:color w:val="000000"/>
        <w:sz w:val="20"/>
        <w:u w:val="none"/>
        <w:vertAlign w:val="baseline"/>
      </w:rPr>
    </w:lvl>
  </w:abstractNum>
  <w:abstractNum w:abstractNumId="9">
    <w:nsid w:val="0FC123E1"/>
    <w:multiLevelType w:val="hybridMultilevel"/>
    <w:tmpl w:val="2272B3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5AA4B8C"/>
    <w:multiLevelType w:val="hybridMultilevel"/>
    <w:tmpl w:val="0FACB5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6AC074C"/>
    <w:multiLevelType w:val="hybridMultilevel"/>
    <w:tmpl w:val="BC6AB7E4"/>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nsola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nsolas"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nsolas"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183571C3"/>
    <w:multiLevelType w:val="hybridMultilevel"/>
    <w:tmpl w:val="E6D07D3C"/>
    <w:lvl w:ilvl="0" w:tplc="08090001">
      <w:start w:val="1"/>
      <w:numFmt w:val="bullet"/>
      <w:lvlText w:val=""/>
      <w:lvlJc w:val="left"/>
      <w:pPr>
        <w:ind w:left="3300" w:hanging="360"/>
      </w:pPr>
      <w:rPr>
        <w:rFonts w:ascii="Symbol" w:hAnsi="Symbol" w:hint="default"/>
      </w:rPr>
    </w:lvl>
    <w:lvl w:ilvl="1" w:tplc="08090003" w:tentative="1">
      <w:start w:val="1"/>
      <w:numFmt w:val="bullet"/>
      <w:lvlText w:val="o"/>
      <w:lvlJc w:val="left"/>
      <w:pPr>
        <w:ind w:left="4020" w:hanging="360"/>
      </w:pPr>
      <w:rPr>
        <w:rFonts w:ascii="Courier New" w:hAnsi="Courier New" w:cs="Symbol" w:hint="default"/>
      </w:rPr>
    </w:lvl>
    <w:lvl w:ilvl="2" w:tplc="08090005" w:tentative="1">
      <w:start w:val="1"/>
      <w:numFmt w:val="bullet"/>
      <w:lvlText w:val=""/>
      <w:lvlJc w:val="left"/>
      <w:pPr>
        <w:ind w:left="4740" w:hanging="360"/>
      </w:pPr>
      <w:rPr>
        <w:rFonts w:ascii="Wingdings" w:hAnsi="Wingdings" w:hint="default"/>
      </w:rPr>
    </w:lvl>
    <w:lvl w:ilvl="3" w:tplc="08090001" w:tentative="1">
      <w:start w:val="1"/>
      <w:numFmt w:val="bullet"/>
      <w:lvlText w:val=""/>
      <w:lvlJc w:val="left"/>
      <w:pPr>
        <w:ind w:left="5460" w:hanging="360"/>
      </w:pPr>
      <w:rPr>
        <w:rFonts w:ascii="Symbol" w:hAnsi="Symbol" w:hint="default"/>
      </w:rPr>
    </w:lvl>
    <w:lvl w:ilvl="4" w:tplc="08090003" w:tentative="1">
      <w:start w:val="1"/>
      <w:numFmt w:val="bullet"/>
      <w:lvlText w:val="o"/>
      <w:lvlJc w:val="left"/>
      <w:pPr>
        <w:ind w:left="6180" w:hanging="360"/>
      </w:pPr>
      <w:rPr>
        <w:rFonts w:ascii="Courier New" w:hAnsi="Courier New" w:cs="Symbol" w:hint="default"/>
      </w:rPr>
    </w:lvl>
    <w:lvl w:ilvl="5" w:tplc="08090005" w:tentative="1">
      <w:start w:val="1"/>
      <w:numFmt w:val="bullet"/>
      <w:lvlText w:val=""/>
      <w:lvlJc w:val="left"/>
      <w:pPr>
        <w:ind w:left="6900" w:hanging="360"/>
      </w:pPr>
      <w:rPr>
        <w:rFonts w:ascii="Wingdings" w:hAnsi="Wingdings" w:hint="default"/>
      </w:rPr>
    </w:lvl>
    <w:lvl w:ilvl="6" w:tplc="08090001" w:tentative="1">
      <w:start w:val="1"/>
      <w:numFmt w:val="bullet"/>
      <w:lvlText w:val=""/>
      <w:lvlJc w:val="left"/>
      <w:pPr>
        <w:ind w:left="7620" w:hanging="360"/>
      </w:pPr>
      <w:rPr>
        <w:rFonts w:ascii="Symbol" w:hAnsi="Symbol" w:hint="default"/>
      </w:rPr>
    </w:lvl>
    <w:lvl w:ilvl="7" w:tplc="08090003" w:tentative="1">
      <w:start w:val="1"/>
      <w:numFmt w:val="bullet"/>
      <w:lvlText w:val="o"/>
      <w:lvlJc w:val="left"/>
      <w:pPr>
        <w:ind w:left="8340" w:hanging="360"/>
      </w:pPr>
      <w:rPr>
        <w:rFonts w:ascii="Courier New" w:hAnsi="Courier New" w:cs="Symbol" w:hint="default"/>
      </w:rPr>
    </w:lvl>
    <w:lvl w:ilvl="8" w:tplc="08090005" w:tentative="1">
      <w:start w:val="1"/>
      <w:numFmt w:val="bullet"/>
      <w:lvlText w:val=""/>
      <w:lvlJc w:val="left"/>
      <w:pPr>
        <w:ind w:left="9060" w:hanging="360"/>
      </w:pPr>
      <w:rPr>
        <w:rFonts w:ascii="Wingdings" w:hAnsi="Wingdings" w:hint="default"/>
      </w:rPr>
    </w:lvl>
  </w:abstractNum>
  <w:abstractNum w:abstractNumId="13">
    <w:nsid w:val="1C3D021B"/>
    <w:multiLevelType w:val="hybridMultilevel"/>
    <w:tmpl w:val="D6BA4D0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D341BC8"/>
    <w:multiLevelType w:val="hybridMultilevel"/>
    <w:tmpl w:val="E688A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E1C4E86"/>
    <w:multiLevelType w:val="multilevel"/>
    <w:tmpl w:val="85E8A1D8"/>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ascii="Times New Roman" w:hAnsi="Times New Roman" w:cs="Times New Roman" w:hint="default"/>
        <w:b w:val="0"/>
      </w:rPr>
    </w:lvl>
    <w:lvl w:ilvl="2">
      <w:start w:val="1"/>
      <w:numFmt w:val="decimal"/>
      <w:isLgl/>
      <w:lvlText w:val="%1.%2.%3"/>
      <w:lvlJc w:val="left"/>
      <w:pPr>
        <w:ind w:left="1800" w:hanging="720"/>
      </w:pPr>
      <w:rPr>
        <w:rFonts w:ascii="Times New Roman" w:hAnsi="Times New Roman" w:cs="Times New Roman" w:hint="default"/>
        <w:b w:val="0"/>
      </w:rPr>
    </w:lvl>
    <w:lvl w:ilvl="3">
      <w:start w:val="1"/>
      <w:numFmt w:val="decimal"/>
      <w:isLgl/>
      <w:lvlText w:val="%1.%2.%3.%4"/>
      <w:lvlJc w:val="left"/>
      <w:pPr>
        <w:ind w:left="2160" w:hanging="720"/>
      </w:pPr>
      <w:rPr>
        <w:rFonts w:ascii="Times New Roman" w:hAnsi="Times New Roman" w:cs="Times New Roman" w:hint="default"/>
        <w:b w:val="0"/>
      </w:rPr>
    </w:lvl>
    <w:lvl w:ilvl="4">
      <w:start w:val="1"/>
      <w:numFmt w:val="decimal"/>
      <w:isLgl/>
      <w:lvlText w:val="%1.%2.%3.%4.%5"/>
      <w:lvlJc w:val="left"/>
      <w:pPr>
        <w:ind w:left="2880" w:hanging="1080"/>
      </w:pPr>
      <w:rPr>
        <w:rFonts w:ascii="Times New Roman" w:hAnsi="Times New Roman" w:cs="Times New Roman" w:hint="default"/>
        <w:b w:val="0"/>
      </w:rPr>
    </w:lvl>
    <w:lvl w:ilvl="5">
      <w:start w:val="1"/>
      <w:numFmt w:val="decimal"/>
      <w:isLgl/>
      <w:lvlText w:val="%1.%2.%3.%4.%5.%6"/>
      <w:lvlJc w:val="left"/>
      <w:pPr>
        <w:ind w:left="3600" w:hanging="1440"/>
      </w:pPr>
      <w:rPr>
        <w:rFonts w:ascii="Times New Roman" w:hAnsi="Times New Roman" w:cs="Times New Roman" w:hint="default"/>
        <w:b w:val="0"/>
      </w:rPr>
    </w:lvl>
    <w:lvl w:ilvl="6">
      <w:start w:val="1"/>
      <w:numFmt w:val="decimal"/>
      <w:isLgl/>
      <w:lvlText w:val="%1.%2.%3.%4.%5.%6.%7"/>
      <w:lvlJc w:val="left"/>
      <w:pPr>
        <w:ind w:left="3960" w:hanging="1440"/>
      </w:pPr>
      <w:rPr>
        <w:rFonts w:ascii="Times New Roman" w:hAnsi="Times New Roman" w:cs="Times New Roman" w:hint="default"/>
        <w:b w:val="0"/>
      </w:rPr>
    </w:lvl>
    <w:lvl w:ilvl="7">
      <w:start w:val="1"/>
      <w:numFmt w:val="decimal"/>
      <w:isLgl/>
      <w:lvlText w:val="%1.%2.%3.%4.%5.%6.%7.%8"/>
      <w:lvlJc w:val="left"/>
      <w:pPr>
        <w:ind w:left="4680" w:hanging="1800"/>
      </w:pPr>
      <w:rPr>
        <w:rFonts w:ascii="Times New Roman" w:hAnsi="Times New Roman" w:cs="Times New Roman" w:hint="default"/>
        <w:b w:val="0"/>
      </w:rPr>
    </w:lvl>
    <w:lvl w:ilvl="8">
      <w:start w:val="1"/>
      <w:numFmt w:val="decimal"/>
      <w:isLgl/>
      <w:lvlText w:val="%1.%2.%3.%4.%5.%6.%7.%8.%9"/>
      <w:lvlJc w:val="left"/>
      <w:pPr>
        <w:ind w:left="5040" w:hanging="1800"/>
      </w:pPr>
      <w:rPr>
        <w:rFonts w:ascii="Times New Roman" w:hAnsi="Times New Roman" w:cs="Times New Roman" w:hint="default"/>
        <w:b w:val="0"/>
      </w:rPr>
    </w:lvl>
  </w:abstractNum>
  <w:abstractNum w:abstractNumId="16">
    <w:nsid w:val="1F052DBA"/>
    <w:multiLevelType w:val="hybridMultilevel"/>
    <w:tmpl w:val="709C8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73559DD"/>
    <w:multiLevelType w:val="hybridMultilevel"/>
    <w:tmpl w:val="0B144D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Open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Open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OpenSymbol"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F1F6F73"/>
    <w:multiLevelType w:val="hybridMultilevel"/>
    <w:tmpl w:val="BEC07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0DE619D"/>
    <w:multiLevelType w:val="hybridMultilevel"/>
    <w:tmpl w:val="3926EDF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33B01B04"/>
    <w:multiLevelType w:val="multilevel"/>
    <w:tmpl w:val="E3804E9A"/>
    <w:lvl w:ilvl="0">
      <w:start w:val="1"/>
      <w:numFmt w:val="decimal"/>
      <w:lvlText w:val="%1."/>
      <w:lvlJc w:val="left"/>
      <w:pPr>
        <w:ind w:left="360" w:hanging="360"/>
      </w:pPr>
      <w:rPr>
        <w:rFonts w:hint="default"/>
      </w:rPr>
    </w:lvl>
    <w:lvl w:ilvl="1">
      <w:start w:val="1"/>
      <w:numFmt w:val="bullet"/>
      <w:lvlText w:val=""/>
      <w:lvlJc w:val="left"/>
      <w:pPr>
        <w:ind w:left="786" w:hanging="360"/>
      </w:pPr>
      <w:rPr>
        <w:rFonts w:ascii="Symbol" w:hAnsi="Symbol" w:hint="default"/>
        <w:b w:val="0"/>
      </w:rPr>
    </w:lvl>
    <w:lvl w:ilvl="2">
      <w:start w:val="1"/>
      <w:numFmt w:val="decimal"/>
      <w:isLgl/>
      <w:lvlText w:val="%1.%2.%3"/>
      <w:lvlJc w:val="left"/>
      <w:pPr>
        <w:ind w:left="1800" w:hanging="720"/>
      </w:pPr>
      <w:rPr>
        <w:rFonts w:ascii="Times New Roman" w:hAnsi="Times New Roman" w:cs="Times New Roman" w:hint="default"/>
        <w:b w:val="0"/>
      </w:rPr>
    </w:lvl>
    <w:lvl w:ilvl="3">
      <w:start w:val="1"/>
      <w:numFmt w:val="decimal"/>
      <w:isLgl/>
      <w:lvlText w:val="%1.%2.%3.%4"/>
      <w:lvlJc w:val="left"/>
      <w:pPr>
        <w:ind w:left="2160" w:hanging="720"/>
      </w:pPr>
      <w:rPr>
        <w:rFonts w:ascii="Times New Roman" w:hAnsi="Times New Roman" w:cs="Times New Roman" w:hint="default"/>
        <w:b w:val="0"/>
      </w:rPr>
    </w:lvl>
    <w:lvl w:ilvl="4">
      <w:start w:val="1"/>
      <w:numFmt w:val="decimal"/>
      <w:isLgl/>
      <w:lvlText w:val="%1.%2.%3.%4.%5"/>
      <w:lvlJc w:val="left"/>
      <w:pPr>
        <w:ind w:left="2880" w:hanging="1080"/>
      </w:pPr>
      <w:rPr>
        <w:rFonts w:ascii="Times New Roman" w:hAnsi="Times New Roman" w:cs="Times New Roman" w:hint="default"/>
        <w:b w:val="0"/>
      </w:rPr>
    </w:lvl>
    <w:lvl w:ilvl="5">
      <w:start w:val="1"/>
      <w:numFmt w:val="decimal"/>
      <w:isLgl/>
      <w:lvlText w:val="%1.%2.%3.%4.%5.%6"/>
      <w:lvlJc w:val="left"/>
      <w:pPr>
        <w:ind w:left="3600" w:hanging="1440"/>
      </w:pPr>
      <w:rPr>
        <w:rFonts w:ascii="Times New Roman" w:hAnsi="Times New Roman" w:cs="Times New Roman" w:hint="default"/>
        <w:b w:val="0"/>
      </w:rPr>
    </w:lvl>
    <w:lvl w:ilvl="6">
      <w:start w:val="1"/>
      <w:numFmt w:val="decimal"/>
      <w:isLgl/>
      <w:lvlText w:val="%1.%2.%3.%4.%5.%6.%7"/>
      <w:lvlJc w:val="left"/>
      <w:pPr>
        <w:ind w:left="3960" w:hanging="1440"/>
      </w:pPr>
      <w:rPr>
        <w:rFonts w:ascii="Times New Roman" w:hAnsi="Times New Roman" w:cs="Times New Roman" w:hint="default"/>
        <w:b w:val="0"/>
      </w:rPr>
    </w:lvl>
    <w:lvl w:ilvl="7">
      <w:start w:val="1"/>
      <w:numFmt w:val="decimal"/>
      <w:isLgl/>
      <w:lvlText w:val="%1.%2.%3.%4.%5.%6.%7.%8"/>
      <w:lvlJc w:val="left"/>
      <w:pPr>
        <w:ind w:left="4680" w:hanging="1800"/>
      </w:pPr>
      <w:rPr>
        <w:rFonts w:ascii="Times New Roman" w:hAnsi="Times New Roman" w:cs="Times New Roman" w:hint="default"/>
        <w:b w:val="0"/>
      </w:rPr>
    </w:lvl>
    <w:lvl w:ilvl="8">
      <w:start w:val="1"/>
      <w:numFmt w:val="decimal"/>
      <w:isLgl/>
      <w:lvlText w:val="%1.%2.%3.%4.%5.%6.%7.%8.%9"/>
      <w:lvlJc w:val="left"/>
      <w:pPr>
        <w:ind w:left="5040" w:hanging="1800"/>
      </w:pPr>
      <w:rPr>
        <w:rFonts w:ascii="Times New Roman" w:hAnsi="Times New Roman" w:cs="Times New Roman" w:hint="default"/>
        <w:b w:val="0"/>
      </w:rPr>
    </w:lvl>
  </w:abstractNum>
  <w:abstractNum w:abstractNumId="21">
    <w:nsid w:val="33F02DE5"/>
    <w:multiLevelType w:val="hybridMultilevel"/>
    <w:tmpl w:val="78584FD8"/>
    <w:lvl w:ilvl="0" w:tplc="08090001">
      <w:start w:val="1"/>
      <w:numFmt w:val="bullet"/>
      <w:lvlText w:val=""/>
      <w:lvlJc w:val="left"/>
      <w:pPr>
        <w:ind w:left="3300" w:hanging="360"/>
      </w:pPr>
      <w:rPr>
        <w:rFonts w:ascii="Symbol" w:hAnsi="Symbol" w:hint="default"/>
      </w:rPr>
    </w:lvl>
    <w:lvl w:ilvl="1" w:tplc="08090003" w:tentative="1">
      <w:start w:val="1"/>
      <w:numFmt w:val="bullet"/>
      <w:lvlText w:val="o"/>
      <w:lvlJc w:val="left"/>
      <w:pPr>
        <w:ind w:left="4020" w:hanging="360"/>
      </w:pPr>
      <w:rPr>
        <w:rFonts w:ascii="Courier New" w:hAnsi="Courier New" w:cs="Symbol" w:hint="default"/>
      </w:rPr>
    </w:lvl>
    <w:lvl w:ilvl="2" w:tplc="08090005" w:tentative="1">
      <w:start w:val="1"/>
      <w:numFmt w:val="bullet"/>
      <w:lvlText w:val=""/>
      <w:lvlJc w:val="left"/>
      <w:pPr>
        <w:ind w:left="4740" w:hanging="360"/>
      </w:pPr>
      <w:rPr>
        <w:rFonts w:ascii="Wingdings" w:hAnsi="Wingdings" w:hint="default"/>
      </w:rPr>
    </w:lvl>
    <w:lvl w:ilvl="3" w:tplc="08090001" w:tentative="1">
      <w:start w:val="1"/>
      <w:numFmt w:val="bullet"/>
      <w:lvlText w:val=""/>
      <w:lvlJc w:val="left"/>
      <w:pPr>
        <w:ind w:left="5460" w:hanging="360"/>
      </w:pPr>
      <w:rPr>
        <w:rFonts w:ascii="Symbol" w:hAnsi="Symbol" w:hint="default"/>
      </w:rPr>
    </w:lvl>
    <w:lvl w:ilvl="4" w:tplc="08090003" w:tentative="1">
      <w:start w:val="1"/>
      <w:numFmt w:val="bullet"/>
      <w:lvlText w:val="o"/>
      <w:lvlJc w:val="left"/>
      <w:pPr>
        <w:ind w:left="6180" w:hanging="360"/>
      </w:pPr>
      <w:rPr>
        <w:rFonts w:ascii="Courier New" w:hAnsi="Courier New" w:cs="Symbol" w:hint="default"/>
      </w:rPr>
    </w:lvl>
    <w:lvl w:ilvl="5" w:tplc="08090005" w:tentative="1">
      <w:start w:val="1"/>
      <w:numFmt w:val="bullet"/>
      <w:lvlText w:val=""/>
      <w:lvlJc w:val="left"/>
      <w:pPr>
        <w:ind w:left="6900" w:hanging="360"/>
      </w:pPr>
      <w:rPr>
        <w:rFonts w:ascii="Wingdings" w:hAnsi="Wingdings" w:hint="default"/>
      </w:rPr>
    </w:lvl>
    <w:lvl w:ilvl="6" w:tplc="08090001" w:tentative="1">
      <w:start w:val="1"/>
      <w:numFmt w:val="bullet"/>
      <w:lvlText w:val=""/>
      <w:lvlJc w:val="left"/>
      <w:pPr>
        <w:ind w:left="7620" w:hanging="360"/>
      </w:pPr>
      <w:rPr>
        <w:rFonts w:ascii="Symbol" w:hAnsi="Symbol" w:hint="default"/>
      </w:rPr>
    </w:lvl>
    <w:lvl w:ilvl="7" w:tplc="08090003" w:tentative="1">
      <w:start w:val="1"/>
      <w:numFmt w:val="bullet"/>
      <w:lvlText w:val="o"/>
      <w:lvlJc w:val="left"/>
      <w:pPr>
        <w:ind w:left="8340" w:hanging="360"/>
      </w:pPr>
      <w:rPr>
        <w:rFonts w:ascii="Courier New" w:hAnsi="Courier New" w:cs="Symbol" w:hint="default"/>
      </w:rPr>
    </w:lvl>
    <w:lvl w:ilvl="8" w:tplc="08090005" w:tentative="1">
      <w:start w:val="1"/>
      <w:numFmt w:val="bullet"/>
      <w:lvlText w:val=""/>
      <w:lvlJc w:val="left"/>
      <w:pPr>
        <w:ind w:left="9060" w:hanging="360"/>
      </w:pPr>
      <w:rPr>
        <w:rFonts w:ascii="Wingdings" w:hAnsi="Wingdings" w:hint="default"/>
      </w:rPr>
    </w:lvl>
  </w:abstractNum>
  <w:abstractNum w:abstractNumId="22">
    <w:nsid w:val="3711346C"/>
    <w:multiLevelType w:val="hybridMultilevel"/>
    <w:tmpl w:val="9790F02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37463A6D"/>
    <w:multiLevelType w:val="hybridMultilevel"/>
    <w:tmpl w:val="24AC43E8"/>
    <w:lvl w:ilvl="0" w:tplc="00144D7C">
      <w:numFmt w:val="bullet"/>
      <w:lvlText w:val=""/>
      <w:lvlJc w:val="left"/>
      <w:pPr>
        <w:ind w:left="1146" w:hanging="360"/>
      </w:pPr>
      <w:rPr>
        <w:rFonts w:ascii="Symbol" w:eastAsia="Times New Roman" w:hAnsi="Symbol" w:cs="Times New Roman" w:hint="default"/>
      </w:rPr>
    </w:lvl>
    <w:lvl w:ilvl="1" w:tplc="08090003" w:tentative="1">
      <w:start w:val="1"/>
      <w:numFmt w:val="bullet"/>
      <w:lvlText w:val="o"/>
      <w:lvlJc w:val="left"/>
      <w:pPr>
        <w:ind w:left="1866" w:hanging="360"/>
      </w:pPr>
      <w:rPr>
        <w:rFonts w:ascii="Courier New" w:hAnsi="Courier New" w:cs="Symbol"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Symbol"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Symbol" w:hint="default"/>
      </w:rPr>
    </w:lvl>
    <w:lvl w:ilvl="8" w:tplc="08090005" w:tentative="1">
      <w:start w:val="1"/>
      <w:numFmt w:val="bullet"/>
      <w:lvlText w:val=""/>
      <w:lvlJc w:val="left"/>
      <w:pPr>
        <w:ind w:left="6906" w:hanging="360"/>
      </w:pPr>
      <w:rPr>
        <w:rFonts w:ascii="Wingdings" w:hAnsi="Wingdings" w:hint="default"/>
      </w:rPr>
    </w:lvl>
  </w:abstractNum>
  <w:abstractNum w:abstractNumId="24">
    <w:nsid w:val="39187BE3"/>
    <w:multiLevelType w:val="hybridMultilevel"/>
    <w:tmpl w:val="EE1A060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AA45285"/>
    <w:multiLevelType w:val="hybridMultilevel"/>
    <w:tmpl w:val="20965F0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Symbol"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Symbol"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Symbol" w:hint="default"/>
      </w:rPr>
    </w:lvl>
    <w:lvl w:ilvl="8" w:tplc="08090005" w:tentative="1">
      <w:start w:val="1"/>
      <w:numFmt w:val="bullet"/>
      <w:lvlText w:val=""/>
      <w:lvlJc w:val="left"/>
      <w:pPr>
        <w:ind w:left="7560" w:hanging="360"/>
      </w:pPr>
      <w:rPr>
        <w:rFonts w:ascii="Wingdings" w:hAnsi="Wingdings" w:hint="default"/>
      </w:rPr>
    </w:lvl>
  </w:abstractNum>
  <w:abstractNum w:abstractNumId="26">
    <w:nsid w:val="3AFF0665"/>
    <w:multiLevelType w:val="multilevel"/>
    <w:tmpl w:val="E3804E9A"/>
    <w:lvl w:ilvl="0">
      <w:start w:val="1"/>
      <w:numFmt w:val="decimal"/>
      <w:lvlText w:val="%1."/>
      <w:lvlJc w:val="left"/>
      <w:pPr>
        <w:ind w:left="360" w:hanging="360"/>
      </w:pPr>
      <w:rPr>
        <w:rFonts w:hint="default"/>
      </w:rPr>
    </w:lvl>
    <w:lvl w:ilvl="1">
      <w:start w:val="1"/>
      <w:numFmt w:val="bullet"/>
      <w:lvlText w:val=""/>
      <w:lvlJc w:val="left"/>
      <w:pPr>
        <w:ind w:left="786" w:hanging="360"/>
      </w:pPr>
      <w:rPr>
        <w:rFonts w:ascii="Symbol" w:hAnsi="Symbol" w:hint="default"/>
        <w:b w:val="0"/>
      </w:rPr>
    </w:lvl>
    <w:lvl w:ilvl="2">
      <w:start w:val="1"/>
      <w:numFmt w:val="decimal"/>
      <w:isLgl/>
      <w:lvlText w:val="%1.%2.%3"/>
      <w:lvlJc w:val="left"/>
      <w:pPr>
        <w:ind w:left="1800" w:hanging="720"/>
      </w:pPr>
      <w:rPr>
        <w:rFonts w:ascii="Times New Roman" w:hAnsi="Times New Roman" w:cs="Times New Roman" w:hint="default"/>
        <w:b w:val="0"/>
      </w:rPr>
    </w:lvl>
    <w:lvl w:ilvl="3">
      <w:start w:val="1"/>
      <w:numFmt w:val="decimal"/>
      <w:isLgl/>
      <w:lvlText w:val="%1.%2.%3.%4"/>
      <w:lvlJc w:val="left"/>
      <w:pPr>
        <w:ind w:left="2160" w:hanging="720"/>
      </w:pPr>
      <w:rPr>
        <w:rFonts w:ascii="Times New Roman" w:hAnsi="Times New Roman" w:cs="Times New Roman" w:hint="default"/>
        <w:b w:val="0"/>
      </w:rPr>
    </w:lvl>
    <w:lvl w:ilvl="4">
      <w:start w:val="1"/>
      <w:numFmt w:val="decimal"/>
      <w:isLgl/>
      <w:lvlText w:val="%1.%2.%3.%4.%5"/>
      <w:lvlJc w:val="left"/>
      <w:pPr>
        <w:ind w:left="2880" w:hanging="1080"/>
      </w:pPr>
      <w:rPr>
        <w:rFonts w:ascii="Times New Roman" w:hAnsi="Times New Roman" w:cs="Times New Roman" w:hint="default"/>
        <w:b w:val="0"/>
      </w:rPr>
    </w:lvl>
    <w:lvl w:ilvl="5">
      <w:start w:val="1"/>
      <w:numFmt w:val="decimal"/>
      <w:isLgl/>
      <w:lvlText w:val="%1.%2.%3.%4.%5.%6"/>
      <w:lvlJc w:val="left"/>
      <w:pPr>
        <w:ind w:left="3600" w:hanging="1440"/>
      </w:pPr>
      <w:rPr>
        <w:rFonts w:ascii="Times New Roman" w:hAnsi="Times New Roman" w:cs="Times New Roman" w:hint="default"/>
        <w:b w:val="0"/>
      </w:rPr>
    </w:lvl>
    <w:lvl w:ilvl="6">
      <w:start w:val="1"/>
      <w:numFmt w:val="decimal"/>
      <w:isLgl/>
      <w:lvlText w:val="%1.%2.%3.%4.%5.%6.%7"/>
      <w:lvlJc w:val="left"/>
      <w:pPr>
        <w:ind w:left="3960" w:hanging="1440"/>
      </w:pPr>
      <w:rPr>
        <w:rFonts w:ascii="Times New Roman" w:hAnsi="Times New Roman" w:cs="Times New Roman" w:hint="default"/>
        <w:b w:val="0"/>
      </w:rPr>
    </w:lvl>
    <w:lvl w:ilvl="7">
      <w:start w:val="1"/>
      <w:numFmt w:val="decimal"/>
      <w:isLgl/>
      <w:lvlText w:val="%1.%2.%3.%4.%5.%6.%7.%8"/>
      <w:lvlJc w:val="left"/>
      <w:pPr>
        <w:ind w:left="4680" w:hanging="1800"/>
      </w:pPr>
      <w:rPr>
        <w:rFonts w:ascii="Times New Roman" w:hAnsi="Times New Roman" w:cs="Times New Roman" w:hint="default"/>
        <w:b w:val="0"/>
      </w:rPr>
    </w:lvl>
    <w:lvl w:ilvl="8">
      <w:start w:val="1"/>
      <w:numFmt w:val="decimal"/>
      <w:isLgl/>
      <w:lvlText w:val="%1.%2.%3.%4.%5.%6.%7.%8.%9"/>
      <w:lvlJc w:val="left"/>
      <w:pPr>
        <w:ind w:left="5040" w:hanging="1800"/>
      </w:pPr>
      <w:rPr>
        <w:rFonts w:ascii="Times New Roman" w:hAnsi="Times New Roman" w:cs="Times New Roman" w:hint="default"/>
        <w:b w:val="0"/>
      </w:rPr>
    </w:lvl>
  </w:abstractNum>
  <w:abstractNum w:abstractNumId="27">
    <w:nsid w:val="3C6663ED"/>
    <w:multiLevelType w:val="hybridMultilevel"/>
    <w:tmpl w:val="A49A290C"/>
    <w:lvl w:ilvl="0" w:tplc="0409000F">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35634E"/>
    <w:multiLevelType w:val="hybridMultilevel"/>
    <w:tmpl w:val="FFC2677E"/>
    <w:lvl w:ilvl="0" w:tplc="20F60484">
      <w:start w:val="1"/>
      <w:numFmt w:val="upperLetter"/>
      <w:pStyle w:val="Heading3"/>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3E8070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4F24935"/>
    <w:multiLevelType w:val="hybridMultilevel"/>
    <w:tmpl w:val="61E4EC0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498530FB"/>
    <w:multiLevelType w:val="hybridMultilevel"/>
    <w:tmpl w:val="936E4D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nsid w:val="4A125D3F"/>
    <w:multiLevelType w:val="hybridMultilevel"/>
    <w:tmpl w:val="2B26CB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C5D434E"/>
    <w:multiLevelType w:val="hybridMultilevel"/>
    <w:tmpl w:val="5F16269E"/>
    <w:lvl w:ilvl="0" w:tplc="08090009">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440" w:hanging="360"/>
      </w:pPr>
      <w:rPr>
        <w:rFonts w:ascii="Courier New" w:hAnsi="Courier New" w:cs="Consola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nsola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nsolas"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DBB3230"/>
    <w:multiLevelType w:val="multilevel"/>
    <w:tmpl w:val="1F92A5DA"/>
    <w:lvl w:ilvl="0">
      <w:start w:val="1"/>
      <w:numFmt w:val="decimal"/>
      <w:lvlText w:val="%1.0"/>
      <w:lvlJc w:val="left"/>
      <w:pPr>
        <w:ind w:left="720" w:hanging="720"/>
      </w:pPr>
      <w:rPr>
        <w:rFonts w:ascii="Arial" w:hAnsi="Arial" w:hint="default"/>
        <w:b/>
        <w:i w:val="0"/>
        <w:caps/>
        <w:color w:val="auto"/>
        <w:sz w:val="24"/>
      </w:rPr>
    </w:lvl>
    <w:lvl w:ilvl="1">
      <w:start w:val="1"/>
      <w:numFmt w:val="decimal"/>
      <w:pStyle w:val="Heading2"/>
      <w:lvlText w:val="%1.%2"/>
      <w:lvlJc w:val="left"/>
      <w:pPr>
        <w:ind w:left="567" w:hanging="567"/>
      </w:pPr>
      <w:rPr>
        <w:rFonts w:ascii="Arial" w:hAnsi="Arial" w:hint="default"/>
        <w:b/>
        <w:i w:val="0"/>
        <w:color w:val="auto"/>
        <w:sz w:val="24"/>
      </w:rPr>
    </w:lvl>
    <w:lvl w:ilvl="2">
      <w:start w:val="1"/>
      <w:numFmt w:val="decimal"/>
      <w:pStyle w:val="SubParagraph1"/>
      <w:lvlText w:val="%1.%2.%3"/>
      <w:lvlJc w:val="left"/>
      <w:pPr>
        <w:ind w:left="72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nsid w:val="51090025"/>
    <w:multiLevelType w:val="hybridMultilevel"/>
    <w:tmpl w:val="6DDC20B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525B3769"/>
    <w:multiLevelType w:val="hybridMultilevel"/>
    <w:tmpl w:val="456E0D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7D546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5C0908BC"/>
    <w:multiLevelType w:val="hybridMultilevel"/>
    <w:tmpl w:val="66C2B9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5F4D534E"/>
    <w:multiLevelType w:val="hybridMultilevel"/>
    <w:tmpl w:val="8336245C"/>
    <w:lvl w:ilvl="0" w:tplc="0809001B">
      <w:start w:val="1"/>
      <w:numFmt w:val="lowerRoman"/>
      <w:lvlText w:val="%1."/>
      <w:lvlJc w:val="right"/>
      <w:pPr>
        <w:ind w:left="2580" w:hanging="360"/>
      </w:pPr>
    </w:lvl>
    <w:lvl w:ilvl="1" w:tplc="08090019" w:tentative="1">
      <w:start w:val="1"/>
      <w:numFmt w:val="lowerLetter"/>
      <w:lvlText w:val="%2."/>
      <w:lvlJc w:val="left"/>
      <w:pPr>
        <w:ind w:left="3300" w:hanging="360"/>
      </w:pPr>
    </w:lvl>
    <w:lvl w:ilvl="2" w:tplc="0809001B" w:tentative="1">
      <w:start w:val="1"/>
      <w:numFmt w:val="lowerRoman"/>
      <w:lvlText w:val="%3."/>
      <w:lvlJc w:val="right"/>
      <w:pPr>
        <w:ind w:left="4020" w:hanging="180"/>
      </w:pPr>
    </w:lvl>
    <w:lvl w:ilvl="3" w:tplc="0809000F" w:tentative="1">
      <w:start w:val="1"/>
      <w:numFmt w:val="decimal"/>
      <w:lvlText w:val="%4."/>
      <w:lvlJc w:val="left"/>
      <w:pPr>
        <w:ind w:left="4740" w:hanging="360"/>
      </w:pPr>
    </w:lvl>
    <w:lvl w:ilvl="4" w:tplc="08090019" w:tentative="1">
      <w:start w:val="1"/>
      <w:numFmt w:val="lowerLetter"/>
      <w:lvlText w:val="%5."/>
      <w:lvlJc w:val="left"/>
      <w:pPr>
        <w:ind w:left="5460" w:hanging="360"/>
      </w:pPr>
    </w:lvl>
    <w:lvl w:ilvl="5" w:tplc="0809001B" w:tentative="1">
      <w:start w:val="1"/>
      <w:numFmt w:val="lowerRoman"/>
      <w:lvlText w:val="%6."/>
      <w:lvlJc w:val="right"/>
      <w:pPr>
        <w:ind w:left="6180" w:hanging="180"/>
      </w:pPr>
    </w:lvl>
    <w:lvl w:ilvl="6" w:tplc="0809000F" w:tentative="1">
      <w:start w:val="1"/>
      <w:numFmt w:val="decimal"/>
      <w:lvlText w:val="%7."/>
      <w:lvlJc w:val="left"/>
      <w:pPr>
        <w:ind w:left="6900" w:hanging="360"/>
      </w:pPr>
    </w:lvl>
    <w:lvl w:ilvl="7" w:tplc="08090019" w:tentative="1">
      <w:start w:val="1"/>
      <w:numFmt w:val="lowerLetter"/>
      <w:lvlText w:val="%8."/>
      <w:lvlJc w:val="left"/>
      <w:pPr>
        <w:ind w:left="7620" w:hanging="360"/>
      </w:pPr>
    </w:lvl>
    <w:lvl w:ilvl="8" w:tplc="0809001B" w:tentative="1">
      <w:start w:val="1"/>
      <w:numFmt w:val="lowerRoman"/>
      <w:lvlText w:val="%9."/>
      <w:lvlJc w:val="right"/>
      <w:pPr>
        <w:ind w:left="8340" w:hanging="180"/>
      </w:pPr>
    </w:lvl>
  </w:abstractNum>
  <w:abstractNum w:abstractNumId="40">
    <w:nsid w:val="624C4468"/>
    <w:multiLevelType w:val="hybridMultilevel"/>
    <w:tmpl w:val="137021C2"/>
    <w:lvl w:ilvl="0" w:tplc="08090003">
      <w:start w:val="1"/>
      <w:numFmt w:val="bullet"/>
      <w:lvlText w:val="o"/>
      <w:lvlJc w:val="left"/>
      <w:pPr>
        <w:ind w:left="720" w:hanging="360"/>
      </w:pPr>
      <w:rPr>
        <w:rFonts w:ascii="Courier New" w:hAnsi="Courier New" w:cs="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5C334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BB7181A"/>
    <w:multiLevelType w:val="hybridMultilevel"/>
    <w:tmpl w:val="8F02CCC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Open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Open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OpenSymbol"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47B6541"/>
    <w:multiLevelType w:val="multilevel"/>
    <w:tmpl w:val="81227DA8"/>
    <w:lvl w:ilvl="0">
      <w:start w:val="1"/>
      <w:numFmt w:val="decimal"/>
      <w:lvlText w:val="%1."/>
      <w:lvlJc w:val="left"/>
      <w:pPr>
        <w:ind w:left="1080" w:firstLine="108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abstractNum>
  <w:abstractNum w:abstractNumId="44">
    <w:nsid w:val="76877253"/>
    <w:multiLevelType w:val="hybridMultilevel"/>
    <w:tmpl w:val="7B3C3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858174B"/>
    <w:multiLevelType w:val="hybridMultilevel"/>
    <w:tmpl w:val="D520CF46"/>
    <w:lvl w:ilvl="0" w:tplc="0809001B">
      <w:start w:val="1"/>
      <w:numFmt w:val="lowerRoman"/>
      <w:lvlText w:val="%1."/>
      <w:lvlJc w:val="right"/>
      <w:pPr>
        <w:ind w:left="1944" w:hanging="360"/>
      </w:pPr>
    </w:lvl>
    <w:lvl w:ilvl="1" w:tplc="08090019" w:tentative="1">
      <w:start w:val="1"/>
      <w:numFmt w:val="lowerLetter"/>
      <w:lvlText w:val="%2."/>
      <w:lvlJc w:val="left"/>
      <w:pPr>
        <w:ind w:left="2664" w:hanging="360"/>
      </w:pPr>
    </w:lvl>
    <w:lvl w:ilvl="2" w:tplc="0809001B" w:tentative="1">
      <w:start w:val="1"/>
      <w:numFmt w:val="lowerRoman"/>
      <w:lvlText w:val="%3."/>
      <w:lvlJc w:val="right"/>
      <w:pPr>
        <w:ind w:left="3384" w:hanging="180"/>
      </w:pPr>
    </w:lvl>
    <w:lvl w:ilvl="3" w:tplc="0809000F" w:tentative="1">
      <w:start w:val="1"/>
      <w:numFmt w:val="decimal"/>
      <w:lvlText w:val="%4."/>
      <w:lvlJc w:val="left"/>
      <w:pPr>
        <w:ind w:left="4104" w:hanging="360"/>
      </w:pPr>
    </w:lvl>
    <w:lvl w:ilvl="4" w:tplc="08090019" w:tentative="1">
      <w:start w:val="1"/>
      <w:numFmt w:val="lowerLetter"/>
      <w:lvlText w:val="%5."/>
      <w:lvlJc w:val="left"/>
      <w:pPr>
        <w:ind w:left="4824" w:hanging="360"/>
      </w:pPr>
    </w:lvl>
    <w:lvl w:ilvl="5" w:tplc="0809001B" w:tentative="1">
      <w:start w:val="1"/>
      <w:numFmt w:val="lowerRoman"/>
      <w:lvlText w:val="%6."/>
      <w:lvlJc w:val="right"/>
      <w:pPr>
        <w:ind w:left="5544" w:hanging="180"/>
      </w:pPr>
    </w:lvl>
    <w:lvl w:ilvl="6" w:tplc="0809000F" w:tentative="1">
      <w:start w:val="1"/>
      <w:numFmt w:val="decimal"/>
      <w:lvlText w:val="%7."/>
      <w:lvlJc w:val="left"/>
      <w:pPr>
        <w:ind w:left="6264" w:hanging="360"/>
      </w:pPr>
    </w:lvl>
    <w:lvl w:ilvl="7" w:tplc="08090019" w:tentative="1">
      <w:start w:val="1"/>
      <w:numFmt w:val="lowerLetter"/>
      <w:lvlText w:val="%8."/>
      <w:lvlJc w:val="left"/>
      <w:pPr>
        <w:ind w:left="6984" w:hanging="360"/>
      </w:pPr>
    </w:lvl>
    <w:lvl w:ilvl="8" w:tplc="0809001B" w:tentative="1">
      <w:start w:val="1"/>
      <w:numFmt w:val="lowerRoman"/>
      <w:lvlText w:val="%9."/>
      <w:lvlJc w:val="right"/>
      <w:pPr>
        <w:ind w:left="7704" w:hanging="180"/>
      </w:pPr>
    </w:lvl>
  </w:abstractNum>
  <w:num w:numId="1">
    <w:abstractNumId w:val="34"/>
  </w:num>
  <w:num w:numId="2">
    <w:abstractNumId w:val="28"/>
  </w:num>
  <w:num w:numId="3">
    <w:abstractNumId w:val="4"/>
  </w:num>
  <w:num w:numId="4">
    <w:abstractNumId w:val="15"/>
  </w:num>
  <w:num w:numId="5">
    <w:abstractNumId w:val="40"/>
  </w:num>
  <w:num w:numId="6">
    <w:abstractNumId w:val="31"/>
  </w:num>
  <w:num w:numId="7">
    <w:abstractNumId w:val="7"/>
  </w:num>
  <w:num w:numId="8">
    <w:abstractNumId w:val="29"/>
  </w:num>
  <w:num w:numId="9">
    <w:abstractNumId w:val="37"/>
  </w:num>
  <w:num w:numId="10">
    <w:abstractNumId w:val="26"/>
  </w:num>
  <w:num w:numId="11">
    <w:abstractNumId w:val="20"/>
  </w:num>
  <w:num w:numId="12">
    <w:abstractNumId w:val="25"/>
  </w:num>
  <w:num w:numId="13">
    <w:abstractNumId w:val="39"/>
  </w:num>
  <w:num w:numId="14">
    <w:abstractNumId w:val="45"/>
  </w:num>
  <w:num w:numId="15">
    <w:abstractNumId w:val="23"/>
  </w:num>
  <w:num w:numId="16">
    <w:abstractNumId w:val="21"/>
  </w:num>
  <w:num w:numId="17">
    <w:abstractNumId w:val="12"/>
  </w:num>
  <w:num w:numId="18">
    <w:abstractNumId w:val="43"/>
  </w:num>
  <w:num w:numId="19">
    <w:abstractNumId w:val="41"/>
  </w:num>
  <w:num w:numId="20">
    <w:abstractNumId w:val="16"/>
  </w:num>
  <w:num w:numId="21">
    <w:abstractNumId w:val="18"/>
  </w:num>
  <w:num w:numId="22">
    <w:abstractNumId w:val="42"/>
  </w:num>
  <w:num w:numId="23">
    <w:abstractNumId w:val="32"/>
  </w:num>
  <w:num w:numId="24">
    <w:abstractNumId w:val="8"/>
  </w:num>
  <w:num w:numId="25">
    <w:abstractNumId w:val="33"/>
  </w:num>
  <w:num w:numId="26">
    <w:abstractNumId w:val="5"/>
  </w:num>
  <w:num w:numId="27">
    <w:abstractNumId w:val="17"/>
  </w:num>
  <w:num w:numId="28">
    <w:abstractNumId w:val="36"/>
  </w:num>
  <w:num w:numId="29">
    <w:abstractNumId w:val="11"/>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13"/>
  </w:num>
  <w:num w:numId="35">
    <w:abstractNumId w:val="38"/>
  </w:num>
  <w:num w:numId="36">
    <w:abstractNumId w:val="27"/>
  </w:num>
  <w:num w:numId="37">
    <w:abstractNumId w:val="14"/>
  </w:num>
  <w:num w:numId="38">
    <w:abstractNumId w:val="22"/>
  </w:num>
  <w:num w:numId="39">
    <w:abstractNumId w:val="44"/>
  </w:num>
  <w:num w:numId="40">
    <w:abstractNumId w:val="6"/>
  </w:num>
  <w:num w:numId="41">
    <w:abstractNumId w:val="35"/>
  </w:num>
  <w:num w:numId="42">
    <w:abstractNumId w:val="3"/>
  </w:num>
  <w:num w:numId="43">
    <w:abstractNumId w:val="30"/>
  </w:num>
  <w:num w:numId="44">
    <w:abstractNumId w:val="24"/>
  </w:num>
  <w:num w:numId="45">
    <w:abstractNumId w:val="3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3B4"/>
    <w:rsid w:val="00000B3E"/>
    <w:rsid w:val="000014C9"/>
    <w:rsid w:val="00003253"/>
    <w:rsid w:val="000032C9"/>
    <w:rsid w:val="00004DF0"/>
    <w:rsid w:val="000108A9"/>
    <w:rsid w:val="0002100F"/>
    <w:rsid w:val="00021359"/>
    <w:rsid w:val="00021C52"/>
    <w:rsid w:val="00023016"/>
    <w:rsid w:val="000232E4"/>
    <w:rsid w:val="00023392"/>
    <w:rsid w:val="00023E96"/>
    <w:rsid w:val="00024FA6"/>
    <w:rsid w:val="0002537B"/>
    <w:rsid w:val="00030777"/>
    <w:rsid w:val="00031ABA"/>
    <w:rsid w:val="00032B15"/>
    <w:rsid w:val="000330B6"/>
    <w:rsid w:val="000331D5"/>
    <w:rsid w:val="00036588"/>
    <w:rsid w:val="00040E88"/>
    <w:rsid w:val="000476AE"/>
    <w:rsid w:val="00050532"/>
    <w:rsid w:val="00052340"/>
    <w:rsid w:val="0005491B"/>
    <w:rsid w:val="00055B92"/>
    <w:rsid w:val="00055E7F"/>
    <w:rsid w:val="0006168E"/>
    <w:rsid w:val="00061C71"/>
    <w:rsid w:val="00062655"/>
    <w:rsid w:val="000632B5"/>
    <w:rsid w:val="000647EF"/>
    <w:rsid w:val="0007170B"/>
    <w:rsid w:val="00074225"/>
    <w:rsid w:val="000751DD"/>
    <w:rsid w:val="0008232B"/>
    <w:rsid w:val="0008671E"/>
    <w:rsid w:val="00093749"/>
    <w:rsid w:val="000940F4"/>
    <w:rsid w:val="00095044"/>
    <w:rsid w:val="00096FC5"/>
    <w:rsid w:val="00097990"/>
    <w:rsid w:val="000A0321"/>
    <w:rsid w:val="000A0CE3"/>
    <w:rsid w:val="000A1D81"/>
    <w:rsid w:val="000A4D4A"/>
    <w:rsid w:val="000A6DB7"/>
    <w:rsid w:val="000A748F"/>
    <w:rsid w:val="000A749E"/>
    <w:rsid w:val="000B0616"/>
    <w:rsid w:val="000B32FF"/>
    <w:rsid w:val="000B7D36"/>
    <w:rsid w:val="000C0B7C"/>
    <w:rsid w:val="000C44C1"/>
    <w:rsid w:val="000C47BC"/>
    <w:rsid w:val="000C50C0"/>
    <w:rsid w:val="000C5608"/>
    <w:rsid w:val="000D3683"/>
    <w:rsid w:val="000E16BD"/>
    <w:rsid w:val="000E17E6"/>
    <w:rsid w:val="000E24CD"/>
    <w:rsid w:val="000E3E45"/>
    <w:rsid w:val="000E4EB1"/>
    <w:rsid w:val="000E6990"/>
    <w:rsid w:val="000E7A46"/>
    <w:rsid w:val="000F072F"/>
    <w:rsid w:val="000F0C0C"/>
    <w:rsid w:val="000F3D7F"/>
    <w:rsid w:val="000F5084"/>
    <w:rsid w:val="000F746E"/>
    <w:rsid w:val="001050BB"/>
    <w:rsid w:val="00106096"/>
    <w:rsid w:val="001063A9"/>
    <w:rsid w:val="00106FE7"/>
    <w:rsid w:val="0010777F"/>
    <w:rsid w:val="0011001D"/>
    <w:rsid w:val="00111579"/>
    <w:rsid w:val="00116E3C"/>
    <w:rsid w:val="0012317A"/>
    <w:rsid w:val="0012575E"/>
    <w:rsid w:val="00125EFA"/>
    <w:rsid w:val="0012659F"/>
    <w:rsid w:val="00130379"/>
    <w:rsid w:val="00130AB7"/>
    <w:rsid w:val="00130E2C"/>
    <w:rsid w:val="0013129F"/>
    <w:rsid w:val="0013664C"/>
    <w:rsid w:val="00136F3B"/>
    <w:rsid w:val="00146EFB"/>
    <w:rsid w:val="001478B5"/>
    <w:rsid w:val="00150B39"/>
    <w:rsid w:val="001534BB"/>
    <w:rsid w:val="00154D08"/>
    <w:rsid w:val="00155B89"/>
    <w:rsid w:val="00157578"/>
    <w:rsid w:val="001579C2"/>
    <w:rsid w:val="0016344D"/>
    <w:rsid w:val="00163D59"/>
    <w:rsid w:val="00166FC1"/>
    <w:rsid w:val="0016780D"/>
    <w:rsid w:val="0017152B"/>
    <w:rsid w:val="00172949"/>
    <w:rsid w:val="00173E2C"/>
    <w:rsid w:val="00174714"/>
    <w:rsid w:val="001759FA"/>
    <w:rsid w:val="00176CEF"/>
    <w:rsid w:val="001822E7"/>
    <w:rsid w:val="00183871"/>
    <w:rsid w:val="00184382"/>
    <w:rsid w:val="0018625F"/>
    <w:rsid w:val="001865ED"/>
    <w:rsid w:val="00186B00"/>
    <w:rsid w:val="00187082"/>
    <w:rsid w:val="001874DF"/>
    <w:rsid w:val="0019106C"/>
    <w:rsid w:val="00197B19"/>
    <w:rsid w:val="001A0013"/>
    <w:rsid w:val="001A2531"/>
    <w:rsid w:val="001A2B07"/>
    <w:rsid w:val="001A34B6"/>
    <w:rsid w:val="001A34CB"/>
    <w:rsid w:val="001A5965"/>
    <w:rsid w:val="001B04B9"/>
    <w:rsid w:val="001B2945"/>
    <w:rsid w:val="001B3926"/>
    <w:rsid w:val="001C32FB"/>
    <w:rsid w:val="001C3F5C"/>
    <w:rsid w:val="001C6241"/>
    <w:rsid w:val="001C62AF"/>
    <w:rsid w:val="001C6687"/>
    <w:rsid w:val="001D1216"/>
    <w:rsid w:val="001D1BD8"/>
    <w:rsid w:val="001D2025"/>
    <w:rsid w:val="001D496D"/>
    <w:rsid w:val="001D6258"/>
    <w:rsid w:val="001E1133"/>
    <w:rsid w:val="001E1931"/>
    <w:rsid w:val="001E2EC0"/>
    <w:rsid w:val="001E4766"/>
    <w:rsid w:val="001E4F5F"/>
    <w:rsid w:val="001E7522"/>
    <w:rsid w:val="001E7E89"/>
    <w:rsid w:val="001F0088"/>
    <w:rsid w:val="001F3153"/>
    <w:rsid w:val="001F3C4D"/>
    <w:rsid w:val="001F7215"/>
    <w:rsid w:val="00200374"/>
    <w:rsid w:val="00202742"/>
    <w:rsid w:val="00207C96"/>
    <w:rsid w:val="002139FE"/>
    <w:rsid w:val="00215224"/>
    <w:rsid w:val="002155E2"/>
    <w:rsid w:val="00216564"/>
    <w:rsid w:val="00216C73"/>
    <w:rsid w:val="0022026C"/>
    <w:rsid w:val="00224B6C"/>
    <w:rsid w:val="00225FE6"/>
    <w:rsid w:val="00226BC1"/>
    <w:rsid w:val="0023026F"/>
    <w:rsid w:val="00230701"/>
    <w:rsid w:val="00233DD3"/>
    <w:rsid w:val="002356DA"/>
    <w:rsid w:val="002374D9"/>
    <w:rsid w:val="002429D7"/>
    <w:rsid w:val="00243857"/>
    <w:rsid w:val="002439B5"/>
    <w:rsid w:val="002445CE"/>
    <w:rsid w:val="002452D0"/>
    <w:rsid w:val="00246A6E"/>
    <w:rsid w:val="00246FA1"/>
    <w:rsid w:val="002476DB"/>
    <w:rsid w:val="002524C3"/>
    <w:rsid w:val="00257455"/>
    <w:rsid w:val="00260E6D"/>
    <w:rsid w:val="002635DA"/>
    <w:rsid w:val="00264CD7"/>
    <w:rsid w:val="0027072C"/>
    <w:rsid w:val="00273DF5"/>
    <w:rsid w:val="00274CAD"/>
    <w:rsid w:val="00280A92"/>
    <w:rsid w:val="0028240C"/>
    <w:rsid w:val="00283CAD"/>
    <w:rsid w:val="00284D0E"/>
    <w:rsid w:val="00285862"/>
    <w:rsid w:val="00285F22"/>
    <w:rsid w:val="00290B1B"/>
    <w:rsid w:val="00291D81"/>
    <w:rsid w:val="00293512"/>
    <w:rsid w:val="00294707"/>
    <w:rsid w:val="00295320"/>
    <w:rsid w:val="002953B4"/>
    <w:rsid w:val="00295549"/>
    <w:rsid w:val="00295C1F"/>
    <w:rsid w:val="00295E7C"/>
    <w:rsid w:val="00296FA8"/>
    <w:rsid w:val="002A05C0"/>
    <w:rsid w:val="002A4F84"/>
    <w:rsid w:val="002A511B"/>
    <w:rsid w:val="002A6942"/>
    <w:rsid w:val="002A704D"/>
    <w:rsid w:val="002B11C9"/>
    <w:rsid w:val="002B11FA"/>
    <w:rsid w:val="002B4607"/>
    <w:rsid w:val="002B5B0B"/>
    <w:rsid w:val="002B6B09"/>
    <w:rsid w:val="002C211D"/>
    <w:rsid w:val="002D0293"/>
    <w:rsid w:val="002D1CB6"/>
    <w:rsid w:val="002D386E"/>
    <w:rsid w:val="002D5304"/>
    <w:rsid w:val="002D5BD7"/>
    <w:rsid w:val="002D7AB5"/>
    <w:rsid w:val="002E0162"/>
    <w:rsid w:val="002E0821"/>
    <w:rsid w:val="002E3EB6"/>
    <w:rsid w:val="002F1543"/>
    <w:rsid w:val="002F240E"/>
    <w:rsid w:val="002F3CB1"/>
    <w:rsid w:val="002F71AA"/>
    <w:rsid w:val="002F7CD3"/>
    <w:rsid w:val="002F7EFA"/>
    <w:rsid w:val="003000EA"/>
    <w:rsid w:val="0030722F"/>
    <w:rsid w:val="00307409"/>
    <w:rsid w:val="003075FC"/>
    <w:rsid w:val="003124FA"/>
    <w:rsid w:val="0031459F"/>
    <w:rsid w:val="00315E83"/>
    <w:rsid w:val="003202A4"/>
    <w:rsid w:val="003205EB"/>
    <w:rsid w:val="00321842"/>
    <w:rsid w:val="00324761"/>
    <w:rsid w:val="00327E53"/>
    <w:rsid w:val="0033126C"/>
    <w:rsid w:val="00331569"/>
    <w:rsid w:val="003334AE"/>
    <w:rsid w:val="00336C0C"/>
    <w:rsid w:val="00342A40"/>
    <w:rsid w:val="00347651"/>
    <w:rsid w:val="003507AA"/>
    <w:rsid w:val="00352D87"/>
    <w:rsid w:val="003559B9"/>
    <w:rsid w:val="003563E3"/>
    <w:rsid w:val="00360119"/>
    <w:rsid w:val="00361B1A"/>
    <w:rsid w:val="00364323"/>
    <w:rsid w:val="00382C8C"/>
    <w:rsid w:val="00387AC6"/>
    <w:rsid w:val="00390575"/>
    <w:rsid w:val="00394C87"/>
    <w:rsid w:val="00396ABF"/>
    <w:rsid w:val="003A257F"/>
    <w:rsid w:val="003A4846"/>
    <w:rsid w:val="003A4904"/>
    <w:rsid w:val="003A597E"/>
    <w:rsid w:val="003B1333"/>
    <w:rsid w:val="003B4964"/>
    <w:rsid w:val="003C3438"/>
    <w:rsid w:val="003C46B1"/>
    <w:rsid w:val="003C4F1D"/>
    <w:rsid w:val="003C5F3C"/>
    <w:rsid w:val="003C6610"/>
    <w:rsid w:val="003D5AAE"/>
    <w:rsid w:val="003E1B11"/>
    <w:rsid w:val="003E1B72"/>
    <w:rsid w:val="003E1DA5"/>
    <w:rsid w:val="003E4155"/>
    <w:rsid w:val="003E639F"/>
    <w:rsid w:val="003E6F95"/>
    <w:rsid w:val="003F0814"/>
    <w:rsid w:val="003F289D"/>
    <w:rsid w:val="003F341C"/>
    <w:rsid w:val="003F506C"/>
    <w:rsid w:val="003F5095"/>
    <w:rsid w:val="003F72FC"/>
    <w:rsid w:val="00404D21"/>
    <w:rsid w:val="00411139"/>
    <w:rsid w:val="0041128D"/>
    <w:rsid w:val="00411601"/>
    <w:rsid w:val="00411E75"/>
    <w:rsid w:val="00412560"/>
    <w:rsid w:val="00412C2A"/>
    <w:rsid w:val="00412F52"/>
    <w:rsid w:val="004153EE"/>
    <w:rsid w:val="00420D91"/>
    <w:rsid w:val="00424EA3"/>
    <w:rsid w:val="00430D60"/>
    <w:rsid w:val="00431EE5"/>
    <w:rsid w:val="0043370D"/>
    <w:rsid w:val="00434FCD"/>
    <w:rsid w:val="0043753A"/>
    <w:rsid w:val="0044070E"/>
    <w:rsid w:val="004416AE"/>
    <w:rsid w:val="004434C7"/>
    <w:rsid w:val="00444FD7"/>
    <w:rsid w:val="00451631"/>
    <w:rsid w:val="00452FC3"/>
    <w:rsid w:val="00455C92"/>
    <w:rsid w:val="00456942"/>
    <w:rsid w:val="00460CBC"/>
    <w:rsid w:val="0046190A"/>
    <w:rsid w:val="00463775"/>
    <w:rsid w:val="00463B33"/>
    <w:rsid w:val="00465592"/>
    <w:rsid w:val="0046742C"/>
    <w:rsid w:val="0047503F"/>
    <w:rsid w:val="004751B4"/>
    <w:rsid w:val="0047681C"/>
    <w:rsid w:val="00476A4F"/>
    <w:rsid w:val="0048552A"/>
    <w:rsid w:val="00487369"/>
    <w:rsid w:val="004876B6"/>
    <w:rsid w:val="00487CF4"/>
    <w:rsid w:val="00491DA9"/>
    <w:rsid w:val="004920A2"/>
    <w:rsid w:val="00492DD9"/>
    <w:rsid w:val="00493D8F"/>
    <w:rsid w:val="00494545"/>
    <w:rsid w:val="004A0FFD"/>
    <w:rsid w:val="004A1B62"/>
    <w:rsid w:val="004A236E"/>
    <w:rsid w:val="004A29D6"/>
    <w:rsid w:val="004A2BB6"/>
    <w:rsid w:val="004A4537"/>
    <w:rsid w:val="004A4BEC"/>
    <w:rsid w:val="004B0C1A"/>
    <w:rsid w:val="004B4C01"/>
    <w:rsid w:val="004B505D"/>
    <w:rsid w:val="004B6A30"/>
    <w:rsid w:val="004B729A"/>
    <w:rsid w:val="004C024B"/>
    <w:rsid w:val="004C043D"/>
    <w:rsid w:val="004C1627"/>
    <w:rsid w:val="004C1D56"/>
    <w:rsid w:val="004C323D"/>
    <w:rsid w:val="004C7DAD"/>
    <w:rsid w:val="004D11F3"/>
    <w:rsid w:val="004D19A0"/>
    <w:rsid w:val="004D41C4"/>
    <w:rsid w:val="004D4B42"/>
    <w:rsid w:val="004E0F7D"/>
    <w:rsid w:val="004E15A4"/>
    <w:rsid w:val="004E1E95"/>
    <w:rsid w:val="004F27BA"/>
    <w:rsid w:val="004F3D32"/>
    <w:rsid w:val="004F65A2"/>
    <w:rsid w:val="004F6C24"/>
    <w:rsid w:val="004F7DE7"/>
    <w:rsid w:val="00506C5B"/>
    <w:rsid w:val="005109D5"/>
    <w:rsid w:val="00512957"/>
    <w:rsid w:val="00516ACA"/>
    <w:rsid w:val="00517CF3"/>
    <w:rsid w:val="00517F37"/>
    <w:rsid w:val="00521FC6"/>
    <w:rsid w:val="005235D8"/>
    <w:rsid w:val="0052408C"/>
    <w:rsid w:val="00531280"/>
    <w:rsid w:val="005339C8"/>
    <w:rsid w:val="005349D5"/>
    <w:rsid w:val="005362E2"/>
    <w:rsid w:val="00537FB9"/>
    <w:rsid w:val="00540C0B"/>
    <w:rsid w:val="00540C13"/>
    <w:rsid w:val="0054144D"/>
    <w:rsid w:val="00542220"/>
    <w:rsid w:val="00543A63"/>
    <w:rsid w:val="005458B5"/>
    <w:rsid w:val="005461EE"/>
    <w:rsid w:val="00547A2B"/>
    <w:rsid w:val="0055241B"/>
    <w:rsid w:val="005550BD"/>
    <w:rsid w:val="005578E5"/>
    <w:rsid w:val="005601DE"/>
    <w:rsid w:val="005614B3"/>
    <w:rsid w:val="00561728"/>
    <w:rsid w:val="00561E0C"/>
    <w:rsid w:val="00562835"/>
    <w:rsid w:val="005629FA"/>
    <w:rsid w:val="005667EA"/>
    <w:rsid w:val="00572796"/>
    <w:rsid w:val="005731D5"/>
    <w:rsid w:val="005750B9"/>
    <w:rsid w:val="00581D97"/>
    <w:rsid w:val="005824E9"/>
    <w:rsid w:val="00583507"/>
    <w:rsid w:val="005844ED"/>
    <w:rsid w:val="00587551"/>
    <w:rsid w:val="005879B3"/>
    <w:rsid w:val="00592EFA"/>
    <w:rsid w:val="00594927"/>
    <w:rsid w:val="00597DE0"/>
    <w:rsid w:val="005A178C"/>
    <w:rsid w:val="005A567A"/>
    <w:rsid w:val="005B1ECE"/>
    <w:rsid w:val="005B2083"/>
    <w:rsid w:val="005B2C6C"/>
    <w:rsid w:val="005B53B4"/>
    <w:rsid w:val="005B609B"/>
    <w:rsid w:val="005B765D"/>
    <w:rsid w:val="005C0AAE"/>
    <w:rsid w:val="005C1988"/>
    <w:rsid w:val="005C3BE0"/>
    <w:rsid w:val="005C6558"/>
    <w:rsid w:val="005C663A"/>
    <w:rsid w:val="005D03BF"/>
    <w:rsid w:val="005D0A38"/>
    <w:rsid w:val="005D1DD5"/>
    <w:rsid w:val="005D6D58"/>
    <w:rsid w:val="005D756F"/>
    <w:rsid w:val="005E3A8B"/>
    <w:rsid w:val="005E473D"/>
    <w:rsid w:val="005E52C5"/>
    <w:rsid w:val="005E5ACB"/>
    <w:rsid w:val="005E6B73"/>
    <w:rsid w:val="005E6DD4"/>
    <w:rsid w:val="005E7DD4"/>
    <w:rsid w:val="005F05B2"/>
    <w:rsid w:val="005F0CFA"/>
    <w:rsid w:val="005F280D"/>
    <w:rsid w:val="005F594C"/>
    <w:rsid w:val="005F733E"/>
    <w:rsid w:val="005F7E05"/>
    <w:rsid w:val="00600EF8"/>
    <w:rsid w:val="00603A45"/>
    <w:rsid w:val="006054CD"/>
    <w:rsid w:val="00610135"/>
    <w:rsid w:val="00615A39"/>
    <w:rsid w:val="00617C02"/>
    <w:rsid w:val="00623014"/>
    <w:rsid w:val="006314BE"/>
    <w:rsid w:val="0063587B"/>
    <w:rsid w:val="00635903"/>
    <w:rsid w:val="00636173"/>
    <w:rsid w:val="00641823"/>
    <w:rsid w:val="00641C6A"/>
    <w:rsid w:val="0065337E"/>
    <w:rsid w:val="00654398"/>
    <w:rsid w:val="00655413"/>
    <w:rsid w:val="006564B8"/>
    <w:rsid w:val="00656852"/>
    <w:rsid w:val="006574D7"/>
    <w:rsid w:val="00657AE2"/>
    <w:rsid w:val="00664C59"/>
    <w:rsid w:val="0066558C"/>
    <w:rsid w:val="00665879"/>
    <w:rsid w:val="006670F6"/>
    <w:rsid w:val="00671B43"/>
    <w:rsid w:val="0067250B"/>
    <w:rsid w:val="0067651D"/>
    <w:rsid w:val="006810E3"/>
    <w:rsid w:val="006824C3"/>
    <w:rsid w:val="006826F7"/>
    <w:rsid w:val="00683964"/>
    <w:rsid w:val="00683D73"/>
    <w:rsid w:val="006922EA"/>
    <w:rsid w:val="00692B49"/>
    <w:rsid w:val="006A3E1B"/>
    <w:rsid w:val="006A5098"/>
    <w:rsid w:val="006B316D"/>
    <w:rsid w:val="006B484D"/>
    <w:rsid w:val="006B54DF"/>
    <w:rsid w:val="006B7557"/>
    <w:rsid w:val="006C0D2D"/>
    <w:rsid w:val="006C1C3B"/>
    <w:rsid w:val="006C2EB2"/>
    <w:rsid w:val="006C3745"/>
    <w:rsid w:val="006C3B3C"/>
    <w:rsid w:val="006C6CC3"/>
    <w:rsid w:val="006C7740"/>
    <w:rsid w:val="006D067D"/>
    <w:rsid w:val="006D48DB"/>
    <w:rsid w:val="006D4DF5"/>
    <w:rsid w:val="006D4FC6"/>
    <w:rsid w:val="006D51CA"/>
    <w:rsid w:val="006D7BBB"/>
    <w:rsid w:val="006E2310"/>
    <w:rsid w:val="006E61C6"/>
    <w:rsid w:val="006E70D7"/>
    <w:rsid w:val="006F25DE"/>
    <w:rsid w:val="006F29B3"/>
    <w:rsid w:val="006F2DC2"/>
    <w:rsid w:val="006F53B0"/>
    <w:rsid w:val="00701E7F"/>
    <w:rsid w:val="00702245"/>
    <w:rsid w:val="00704B39"/>
    <w:rsid w:val="0070554D"/>
    <w:rsid w:val="00706F39"/>
    <w:rsid w:val="00707B03"/>
    <w:rsid w:val="007101A2"/>
    <w:rsid w:val="00711A95"/>
    <w:rsid w:val="0071248A"/>
    <w:rsid w:val="00714D33"/>
    <w:rsid w:val="00717E8A"/>
    <w:rsid w:val="007205C3"/>
    <w:rsid w:val="00723EB8"/>
    <w:rsid w:val="00730288"/>
    <w:rsid w:val="00730968"/>
    <w:rsid w:val="00733ED7"/>
    <w:rsid w:val="00734591"/>
    <w:rsid w:val="0073632E"/>
    <w:rsid w:val="00743267"/>
    <w:rsid w:val="00752169"/>
    <w:rsid w:val="00752D4A"/>
    <w:rsid w:val="007543F0"/>
    <w:rsid w:val="0075639B"/>
    <w:rsid w:val="00756A41"/>
    <w:rsid w:val="00757DC8"/>
    <w:rsid w:val="00761C1B"/>
    <w:rsid w:val="00763581"/>
    <w:rsid w:val="00763A99"/>
    <w:rsid w:val="00764FC9"/>
    <w:rsid w:val="00766FA4"/>
    <w:rsid w:val="00767EDC"/>
    <w:rsid w:val="00771A8F"/>
    <w:rsid w:val="007743C5"/>
    <w:rsid w:val="00776FEE"/>
    <w:rsid w:val="007850F7"/>
    <w:rsid w:val="007853DC"/>
    <w:rsid w:val="00787D60"/>
    <w:rsid w:val="00787ECA"/>
    <w:rsid w:val="00787F18"/>
    <w:rsid w:val="0079206E"/>
    <w:rsid w:val="00793D41"/>
    <w:rsid w:val="0079510F"/>
    <w:rsid w:val="007A1FFE"/>
    <w:rsid w:val="007B223C"/>
    <w:rsid w:val="007B4152"/>
    <w:rsid w:val="007B5698"/>
    <w:rsid w:val="007B7FF0"/>
    <w:rsid w:val="007C1454"/>
    <w:rsid w:val="007C2949"/>
    <w:rsid w:val="007C4666"/>
    <w:rsid w:val="007C6667"/>
    <w:rsid w:val="007D1C34"/>
    <w:rsid w:val="007D336C"/>
    <w:rsid w:val="007D4A2F"/>
    <w:rsid w:val="007D51CA"/>
    <w:rsid w:val="007E5195"/>
    <w:rsid w:val="007E6069"/>
    <w:rsid w:val="007F40EA"/>
    <w:rsid w:val="007F51EB"/>
    <w:rsid w:val="007F550B"/>
    <w:rsid w:val="007F5BBC"/>
    <w:rsid w:val="00804214"/>
    <w:rsid w:val="0080645E"/>
    <w:rsid w:val="0080650D"/>
    <w:rsid w:val="00810599"/>
    <w:rsid w:val="008113B1"/>
    <w:rsid w:val="008127BD"/>
    <w:rsid w:val="00814AA5"/>
    <w:rsid w:val="00815784"/>
    <w:rsid w:val="00816F70"/>
    <w:rsid w:val="00816F90"/>
    <w:rsid w:val="00817137"/>
    <w:rsid w:val="00817D05"/>
    <w:rsid w:val="00820A12"/>
    <w:rsid w:val="0082184D"/>
    <w:rsid w:val="00825A47"/>
    <w:rsid w:val="00827216"/>
    <w:rsid w:val="00827F47"/>
    <w:rsid w:val="008303F5"/>
    <w:rsid w:val="0083196B"/>
    <w:rsid w:val="00835B43"/>
    <w:rsid w:val="00837E56"/>
    <w:rsid w:val="00841695"/>
    <w:rsid w:val="00841A0F"/>
    <w:rsid w:val="0084261C"/>
    <w:rsid w:val="00842693"/>
    <w:rsid w:val="008426D5"/>
    <w:rsid w:val="0084469E"/>
    <w:rsid w:val="00845FB6"/>
    <w:rsid w:val="008512AB"/>
    <w:rsid w:val="00853CA1"/>
    <w:rsid w:val="008542F0"/>
    <w:rsid w:val="00855E37"/>
    <w:rsid w:val="00861FD1"/>
    <w:rsid w:val="00864664"/>
    <w:rsid w:val="00864A6A"/>
    <w:rsid w:val="008664E6"/>
    <w:rsid w:val="00872099"/>
    <w:rsid w:val="00874B42"/>
    <w:rsid w:val="008763F0"/>
    <w:rsid w:val="00877968"/>
    <w:rsid w:val="00877DF9"/>
    <w:rsid w:val="008804BD"/>
    <w:rsid w:val="0088120E"/>
    <w:rsid w:val="00885270"/>
    <w:rsid w:val="00885A17"/>
    <w:rsid w:val="00885BEF"/>
    <w:rsid w:val="00891D7C"/>
    <w:rsid w:val="00892A4A"/>
    <w:rsid w:val="00896653"/>
    <w:rsid w:val="00896A19"/>
    <w:rsid w:val="008975F6"/>
    <w:rsid w:val="008A32F9"/>
    <w:rsid w:val="008A62DA"/>
    <w:rsid w:val="008B23D0"/>
    <w:rsid w:val="008B2CA6"/>
    <w:rsid w:val="008B5F62"/>
    <w:rsid w:val="008B6BE2"/>
    <w:rsid w:val="008C3928"/>
    <w:rsid w:val="008C4149"/>
    <w:rsid w:val="008C7923"/>
    <w:rsid w:val="008D0F42"/>
    <w:rsid w:val="008E275A"/>
    <w:rsid w:val="008E5E2A"/>
    <w:rsid w:val="008E66A6"/>
    <w:rsid w:val="008E74CA"/>
    <w:rsid w:val="008E7DE8"/>
    <w:rsid w:val="008F10E6"/>
    <w:rsid w:val="008F1BC4"/>
    <w:rsid w:val="008F518B"/>
    <w:rsid w:val="008F51D7"/>
    <w:rsid w:val="00900153"/>
    <w:rsid w:val="00902435"/>
    <w:rsid w:val="009030FC"/>
    <w:rsid w:val="009035CF"/>
    <w:rsid w:val="0090540E"/>
    <w:rsid w:val="009069B5"/>
    <w:rsid w:val="00907F95"/>
    <w:rsid w:val="0091590A"/>
    <w:rsid w:val="009162CF"/>
    <w:rsid w:val="00920FB8"/>
    <w:rsid w:val="009225BF"/>
    <w:rsid w:val="00922FB6"/>
    <w:rsid w:val="00927E7F"/>
    <w:rsid w:val="00932787"/>
    <w:rsid w:val="009352FA"/>
    <w:rsid w:val="0093555C"/>
    <w:rsid w:val="009422E0"/>
    <w:rsid w:val="00942B63"/>
    <w:rsid w:val="009602D8"/>
    <w:rsid w:val="00961758"/>
    <w:rsid w:val="0096335E"/>
    <w:rsid w:val="00967700"/>
    <w:rsid w:val="009723A2"/>
    <w:rsid w:val="009725A1"/>
    <w:rsid w:val="009748FD"/>
    <w:rsid w:val="0098388D"/>
    <w:rsid w:val="00986C1F"/>
    <w:rsid w:val="009870EE"/>
    <w:rsid w:val="00991D66"/>
    <w:rsid w:val="0099452F"/>
    <w:rsid w:val="00994772"/>
    <w:rsid w:val="00995D51"/>
    <w:rsid w:val="00997F12"/>
    <w:rsid w:val="009A035E"/>
    <w:rsid w:val="009A67F6"/>
    <w:rsid w:val="009A72FC"/>
    <w:rsid w:val="009B2A89"/>
    <w:rsid w:val="009B4678"/>
    <w:rsid w:val="009B5C39"/>
    <w:rsid w:val="009C4BCE"/>
    <w:rsid w:val="009D4B30"/>
    <w:rsid w:val="009D659D"/>
    <w:rsid w:val="009D7400"/>
    <w:rsid w:val="009E021C"/>
    <w:rsid w:val="009E1F64"/>
    <w:rsid w:val="009E4515"/>
    <w:rsid w:val="009E466B"/>
    <w:rsid w:val="009E6253"/>
    <w:rsid w:val="009E678F"/>
    <w:rsid w:val="009E6C3E"/>
    <w:rsid w:val="009E6CB0"/>
    <w:rsid w:val="009F0C7C"/>
    <w:rsid w:val="009F17E6"/>
    <w:rsid w:val="009F5EAD"/>
    <w:rsid w:val="009F7131"/>
    <w:rsid w:val="00A02C19"/>
    <w:rsid w:val="00A03076"/>
    <w:rsid w:val="00A05621"/>
    <w:rsid w:val="00A10159"/>
    <w:rsid w:val="00A10783"/>
    <w:rsid w:val="00A10793"/>
    <w:rsid w:val="00A134F7"/>
    <w:rsid w:val="00A136DD"/>
    <w:rsid w:val="00A15280"/>
    <w:rsid w:val="00A15601"/>
    <w:rsid w:val="00A173F6"/>
    <w:rsid w:val="00A2205C"/>
    <w:rsid w:val="00A2405F"/>
    <w:rsid w:val="00A2671C"/>
    <w:rsid w:val="00A32A14"/>
    <w:rsid w:val="00A37215"/>
    <w:rsid w:val="00A376F2"/>
    <w:rsid w:val="00A40A5D"/>
    <w:rsid w:val="00A42389"/>
    <w:rsid w:val="00A51AD0"/>
    <w:rsid w:val="00A54198"/>
    <w:rsid w:val="00A54E4A"/>
    <w:rsid w:val="00A55452"/>
    <w:rsid w:val="00A567B5"/>
    <w:rsid w:val="00A56B17"/>
    <w:rsid w:val="00A6033D"/>
    <w:rsid w:val="00A60500"/>
    <w:rsid w:val="00A60581"/>
    <w:rsid w:val="00A60649"/>
    <w:rsid w:val="00A607AB"/>
    <w:rsid w:val="00A636BF"/>
    <w:rsid w:val="00A63E49"/>
    <w:rsid w:val="00A65B2B"/>
    <w:rsid w:val="00A66B17"/>
    <w:rsid w:val="00A672D0"/>
    <w:rsid w:val="00A71B41"/>
    <w:rsid w:val="00A73A84"/>
    <w:rsid w:val="00A75A90"/>
    <w:rsid w:val="00A75B27"/>
    <w:rsid w:val="00A769D1"/>
    <w:rsid w:val="00A820CD"/>
    <w:rsid w:val="00A8330D"/>
    <w:rsid w:val="00A8408E"/>
    <w:rsid w:val="00A856B1"/>
    <w:rsid w:val="00A936A6"/>
    <w:rsid w:val="00A96709"/>
    <w:rsid w:val="00AA3960"/>
    <w:rsid w:val="00AA43CF"/>
    <w:rsid w:val="00AA5F6B"/>
    <w:rsid w:val="00AB210F"/>
    <w:rsid w:val="00AB2263"/>
    <w:rsid w:val="00AB7A4A"/>
    <w:rsid w:val="00AC05CB"/>
    <w:rsid w:val="00AC141D"/>
    <w:rsid w:val="00AC3D29"/>
    <w:rsid w:val="00AC489C"/>
    <w:rsid w:val="00AC5535"/>
    <w:rsid w:val="00AC6C2B"/>
    <w:rsid w:val="00AC7672"/>
    <w:rsid w:val="00AD0656"/>
    <w:rsid w:val="00AD0898"/>
    <w:rsid w:val="00AD26F5"/>
    <w:rsid w:val="00AE0CD5"/>
    <w:rsid w:val="00AE1C39"/>
    <w:rsid w:val="00AE2993"/>
    <w:rsid w:val="00AE2DE9"/>
    <w:rsid w:val="00AE4764"/>
    <w:rsid w:val="00AE4898"/>
    <w:rsid w:val="00AE4E7A"/>
    <w:rsid w:val="00AE6DC6"/>
    <w:rsid w:val="00AF0CB1"/>
    <w:rsid w:val="00AF3B72"/>
    <w:rsid w:val="00AF4981"/>
    <w:rsid w:val="00AF5CCF"/>
    <w:rsid w:val="00AF70B3"/>
    <w:rsid w:val="00AF7955"/>
    <w:rsid w:val="00B02B07"/>
    <w:rsid w:val="00B065FA"/>
    <w:rsid w:val="00B07B0B"/>
    <w:rsid w:val="00B11843"/>
    <w:rsid w:val="00B12EB7"/>
    <w:rsid w:val="00B13E51"/>
    <w:rsid w:val="00B141FF"/>
    <w:rsid w:val="00B14E4F"/>
    <w:rsid w:val="00B177C2"/>
    <w:rsid w:val="00B2280F"/>
    <w:rsid w:val="00B2291A"/>
    <w:rsid w:val="00B22ABC"/>
    <w:rsid w:val="00B25A9D"/>
    <w:rsid w:val="00B264D5"/>
    <w:rsid w:val="00B30D1B"/>
    <w:rsid w:val="00B31627"/>
    <w:rsid w:val="00B31E4C"/>
    <w:rsid w:val="00B32721"/>
    <w:rsid w:val="00B33E0F"/>
    <w:rsid w:val="00B34138"/>
    <w:rsid w:val="00B34788"/>
    <w:rsid w:val="00B40088"/>
    <w:rsid w:val="00B40510"/>
    <w:rsid w:val="00B444D9"/>
    <w:rsid w:val="00B46208"/>
    <w:rsid w:val="00B51A73"/>
    <w:rsid w:val="00B52CDF"/>
    <w:rsid w:val="00B52DBA"/>
    <w:rsid w:val="00B56B34"/>
    <w:rsid w:val="00B57DC4"/>
    <w:rsid w:val="00B662C5"/>
    <w:rsid w:val="00B66886"/>
    <w:rsid w:val="00B67205"/>
    <w:rsid w:val="00B72CDE"/>
    <w:rsid w:val="00B75529"/>
    <w:rsid w:val="00B7733F"/>
    <w:rsid w:val="00B776A7"/>
    <w:rsid w:val="00B82454"/>
    <w:rsid w:val="00B83D2F"/>
    <w:rsid w:val="00B963C1"/>
    <w:rsid w:val="00B96471"/>
    <w:rsid w:val="00B970CA"/>
    <w:rsid w:val="00BA4E29"/>
    <w:rsid w:val="00BA5DDC"/>
    <w:rsid w:val="00BA68D1"/>
    <w:rsid w:val="00BA7579"/>
    <w:rsid w:val="00BA7AAE"/>
    <w:rsid w:val="00BB1552"/>
    <w:rsid w:val="00BB281C"/>
    <w:rsid w:val="00BB2EC7"/>
    <w:rsid w:val="00BB4E60"/>
    <w:rsid w:val="00BB5DEA"/>
    <w:rsid w:val="00BB7749"/>
    <w:rsid w:val="00BC233C"/>
    <w:rsid w:val="00BC3C50"/>
    <w:rsid w:val="00BC62BF"/>
    <w:rsid w:val="00BD5B67"/>
    <w:rsid w:val="00BE2AE8"/>
    <w:rsid w:val="00BE6B46"/>
    <w:rsid w:val="00BF04DC"/>
    <w:rsid w:val="00BF71F6"/>
    <w:rsid w:val="00BF7A42"/>
    <w:rsid w:val="00C01967"/>
    <w:rsid w:val="00C02DB0"/>
    <w:rsid w:val="00C06251"/>
    <w:rsid w:val="00C12F65"/>
    <w:rsid w:val="00C13487"/>
    <w:rsid w:val="00C13ED5"/>
    <w:rsid w:val="00C142A1"/>
    <w:rsid w:val="00C15E9A"/>
    <w:rsid w:val="00C20F91"/>
    <w:rsid w:val="00C216B2"/>
    <w:rsid w:val="00C21B9E"/>
    <w:rsid w:val="00C25CF0"/>
    <w:rsid w:val="00C26928"/>
    <w:rsid w:val="00C272BF"/>
    <w:rsid w:val="00C27637"/>
    <w:rsid w:val="00C277C8"/>
    <w:rsid w:val="00C27FE1"/>
    <w:rsid w:val="00C3051B"/>
    <w:rsid w:val="00C311D7"/>
    <w:rsid w:val="00C3244D"/>
    <w:rsid w:val="00C32910"/>
    <w:rsid w:val="00C32A34"/>
    <w:rsid w:val="00C36677"/>
    <w:rsid w:val="00C37F77"/>
    <w:rsid w:val="00C41739"/>
    <w:rsid w:val="00C41ACB"/>
    <w:rsid w:val="00C43D5A"/>
    <w:rsid w:val="00C52AD8"/>
    <w:rsid w:val="00C53B9C"/>
    <w:rsid w:val="00C53CB0"/>
    <w:rsid w:val="00C541AC"/>
    <w:rsid w:val="00C60139"/>
    <w:rsid w:val="00C63808"/>
    <w:rsid w:val="00C63E68"/>
    <w:rsid w:val="00C651F3"/>
    <w:rsid w:val="00C65AF3"/>
    <w:rsid w:val="00C66CBC"/>
    <w:rsid w:val="00C72193"/>
    <w:rsid w:val="00C80E82"/>
    <w:rsid w:val="00C82478"/>
    <w:rsid w:val="00C8282D"/>
    <w:rsid w:val="00C835E3"/>
    <w:rsid w:val="00C843D5"/>
    <w:rsid w:val="00C866ED"/>
    <w:rsid w:val="00C90156"/>
    <w:rsid w:val="00C91186"/>
    <w:rsid w:val="00C91C1B"/>
    <w:rsid w:val="00C97ED5"/>
    <w:rsid w:val="00CA12D2"/>
    <w:rsid w:val="00CA583A"/>
    <w:rsid w:val="00CA64E2"/>
    <w:rsid w:val="00CB2910"/>
    <w:rsid w:val="00CC23D0"/>
    <w:rsid w:val="00CC24D0"/>
    <w:rsid w:val="00CC261F"/>
    <w:rsid w:val="00CC4EF4"/>
    <w:rsid w:val="00CC57C2"/>
    <w:rsid w:val="00CC5C8F"/>
    <w:rsid w:val="00CC675A"/>
    <w:rsid w:val="00CC7CB9"/>
    <w:rsid w:val="00CD0C10"/>
    <w:rsid w:val="00CD160B"/>
    <w:rsid w:val="00CD1CAB"/>
    <w:rsid w:val="00CD3AAF"/>
    <w:rsid w:val="00CD4B0B"/>
    <w:rsid w:val="00CE3B60"/>
    <w:rsid w:val="00CE4CC0"/>
    <w:rsid w:val="00CE65D0"/>
    <w:rsid w:val="00CE6AAF"/>
    <w:rsid w:val="00CF01BA"/>
    <w:rsid w:val="00CF0363"/>
    <w:rsid w:val="00CF1015"/>
    <w:rsid w:val="00CF1A62"/>
    <w:rsid w:val="00CF5953"/>
    <w:rsid w:val="00CF6876"/>
    <w:rsid w:val="00D01D71"/>
    <w:rsid w:val="00D04575"/>
    <w:rsid w:val="00D07EF2"/>
    <w:rsid w:val="00D10B14"/>
    <w:rsid w:val="00D12C92"/>
    <w:rsid w:val="00D1516F"/>
    <w:rsid w:val="00D151DE"/>
    <w:rsid w:val="00D16BC6"/>
    <w:rsid w:val="00D201C4"/>
    <w:rsid w:val="00D23DAA"/>
    <w:rsid w:val="00D250C7"/>
    <w:rsid w:val="00D257B4"/>
    <w:rsid w:val="00D26672"/>
    <w:rsid w:val="00D26BD5"/>
    <w:rsid w:val="00D35AE0"/>
    <w:rsid w:val="00D40F10"/>
    <w:rsid w:val="00D410B7"/>
    <w:rsid w:val="00D44431"/>
    <w:rsid w:val="00D50CE9"/>
    <w:rsid w:val="00D51F9C"/>
    <w:rsid w:val="00D528F1"/>
    <w:rsid w:val="00D533EE"/>
    <w:rsid w:val="00D54E10"/>
    <w:rsid w:val="00D575FF"/>
    <w:rsid w:val="00D605D7"/>
    <w:rsid w:val="00D61D79"/>
    <w:rsid w:val="00D740C3"/>
    <w:rsid w:val="00D814F2"/>
    <w:rsid w:val="00D82C55"/>
    <w:rsid w:val="00D833BC"/>
    <w:rsid w:val="00D8364E"/>
    <w:rsid w:val="00D845D2"/>
    <w:rsid w:val="00D85EB3"/>
    <w:rsid w:val="00D920BB"/>
    <w:rsid w:val="00D96B5D"/>
    <w:rsid w:val="00D97588"/>
    <w:rsid w:val="00DA25D6"/>
    <w:rsid w:val="00DA3316"/>
    <w:rsid w:val="00DB05EB"/>
    <w:rsid w:val="00DB2CAC"/>
    <w:rsid w:val="00DB4217"/>
    <w:rsid w:val="00DB4EE8"/>
    <w:rsid w:val="00DB525D"/>
    <w:rsid w:val="00DB56CA"/>
    <w:rsid w:val="00DB7786"/>
    <w:rsid w:val="00DC1865"/>
    <w:rsid w:val="00DC4D1C"/>
    <w:rsid w:val="00DC676E"/>
    <w:rsid w:val="00DD0244"/>
    <w:rsid w:val="00DD0F46"/>
    <w:rsid w:val="00DD1641"/>
    <w:rsid w:val="00DD24FB"/>
    <w:rsid w:val="00DD27BF"/>
    <w:rsid w:val="00DE00A4"/>
    <w:rsid w:val="00DE3B5D"/>
    <w:rsid w:val="00DE6E4B"/>
    <w:rsid w:val="00DE6F42"/>
    <w:rsid w:val="00DE7416"/>
    <w:rsid w:val="00DE7691"/>
    <w:rsid w:val="00DF0C03"/>
    <w:rsid w:val="00DF2C2B"/>
    <w:rsid w:val="00DF4B30"/>
    <w:rsid w:val="00DF675A"/>
    <w:rsid w:val="00DF72B2"/>
    <w:rsid w:val="00DF79A5"/>
    <w:rsid w:val="00E00612"/>
    <w:rsid w:val="00E016DE"/>
    <w:rsid w:val="00E02149"/>
    <w:rsid w:val="00E03A34"/>
    <w:rsid w:val="00E058E7"/>
    <w:rsid w:val="00E06B45"/>
    <w:rsid w:val="00E1067A"/>
    <w:rsid w:val="00E120D8"/>
    <w:rsid w:val="00E202DF"/>
    <w:rsid w:val="00E225D3"/>
    <w:rsid w:val="00E261B5"/>
    <w:rsid w:val="00E27B5A"/>
    <w:rsid w:val="00E30E0A"/>
    <w:rsid w:val="00E33232"/>
    <w:rsid w:val="00E35184"/>
    <w:rsid w:val="00E363C0"/>
    <w:rsid w:val="00E40455"/>
    <w:rsid w:val="00E41E2C"/>
    <w:rsid w:val="00E43F6C"/>
    <w:rsid w:val="00E44AD5"/>
    <w:rsid w:val="00E50296"/>
    <w:rsid w:val="00E51303"/>
    <w:rsid w:val="00E51FA4"/>
    <w:rsid w:val="00E52D11"/>
    <w:rsid w:val="00E601E7"/>
    <w:rsid w:val="00E62312"/>
    <w:rsid w:val="00E719B6"/>
    <w:rsid w:val="00E76E6B"/>
    <w:rsid w:val="00E77C3F"/>
    <w:rsid w:val="00E814A1"/>
    <w:rsid w:val="00E8623D"/>
    <w:rsid w:val="00E87079"/>
    <w:rsid w:val="00E90510"/>
    <w:rsid w:val="00E92A1E"/>
    <w:rsid w:val="00E92DD0"/>
    <w:rsid w:val="00E93554"/>
    <w:rsid w:val="00E9666A"/>
    <w:rsid w:val="00E97A29"/>
    <w:rsid w:val="00EA424C"/>
    <w:rsid w:val="00EB10BD"/>
    <w:rsid w:val="00EB1A65"/>
    <w:rsid w:val="00EB3E42"/>
    <w:rsid w:val="00EB4924"/>
    <w:rsid w:val="00EB5707"/>
    <w:rsid w:val="00EC0BC2"/>
    <w:rsid w:val="00EC253B"/>
    <w:rsid w:val="00EC3009"/>
    <w:rsid w:val="00EC58C4"/>
    <w:rsid w:val="00EC7671"/>
    <w:rsid w:val="00ED30B3"/>
    <w:rsid w:val="00ED6D6D"/>
    <w:rsid w:val="00EE0612"/>
    <w:rsid w:val="00EE175F"/>
    <w:rsid w:val="00EE179F"/>
    <w:rsid w:val="00EE4B16"/>
    <w:rsid w:val="00EE6C3C"/>
    <w:rsid w:val="00EE6CC6"/>
    <w:rsid w:val="00EF1259"/>
    <w:rsid w:val="00EF1CF9"/>
    <w:rsid w:val="00EF419E"/>
    <w:rsid w:val="00EF52D8"/>
    <w:rsid w:val="00F02094"/>
    <w:rsid w:val="00F04C53"/>
    <w:rsid w:val="00F05496"/>
    <w:rsid w:val="00F05890"/>
    <w:rsid w:val="00F13087"/>
    <w:rsid w:val="00F13A9B"/>
    <w:rsid w:val="00F17CEE"/>
    <w:rsid w:val="00F21E37"/>
    <w:rsid w:val="00F24CC1"/>
    <w:rsid w:val="00F27194"/>
    <w:rsid w:val="00F30C3A"/>
    <w:rsid w:val="00F33467"/>
    <w:rsid w:val="00F408FA"/>
    <w:rsid w:val="00F412E3"/>
    <w:rsid w:val="00F4244A"/>
    <w:rsid w:val="00F436D1"/>
    <w:rsid w:val="00F45F5D"/>
    <w:rsid w:val="00F465DA"/>
    <w:rsid w:val="00F47577"/>
    <w:rsid w:val="00F47B31"/>
    <w:rsid w:val="00F64DAC"/>
    <w:rsid w:val="00F6581E"/>
    <w:rsid w:val="00F668B7"/>
    <w:rsid w:val="00F729CC"/>
    <w:rsid w:val="00F74A36"/>
    <w:rsid w:val="00F80E22"/>
    <w:rsid w:val="00F82982"/>
    <w:rsid w:val="00F834F3"/>
    <w:rsid w:val="00F83A10"/>
    <w:rsid w:val="00F84560"/>
    <w:rsid w:val="00F85D79"/>
    <w:rsid w:val="00F86626"/>
    <w:rsid w:val="00F95940"/>
    <w:rsid w:val="00FA1FB8"/>
    <w:rsid w:val="00FB07A7"/>
    <w:rsid w:val="00FB1902"/>
    <w:rsid w:val="00FB2611"/>
    <w:rsid w:val="00FB55B5"/>
    <w:rsid w:val="00FB56EA"/>
    <w:rsid w:val="00FB646C"/>
    <w:rsid w:val="00FC2666"/>
    <w:rsid w:val="00FC2EFA"/>
    <w:rsid w:val="00FC3905"/>
    <w:rsid w:val="00FC6997"/>
    <w:rsid w:val="00FC7AE7"/>
    <w:rsid w:val="00FD2C3C"/>
    <w:rsid w:val="00FD46E9"/>
    <w:rsid w:val="00FD544D"/>
    <w:rsid w:val="00FD5CAE"/>
    <w:rsid w:val="00FD6D8E"/>
    <w:rsid w:val="00FD7B6E"/>
    <w:rsid w:val="00FE0866"/>
    <w:rsid w:val="00FE0B02"/>
    <w:rsid w:val="00FE15FB"/>
    <w:rsid w:val="00FE174B"/>
    <w:rsid w:val="00FE315B"/>
    <w:rsid w:val="00FE3A45"/>
    <w:rsid w:val="00FE400A"/>
    <w:rsid w:val="00FE72D5"/>
    <w:rsid w:val="00FF03EE"/>
    <w:rsid w:val="00FF2A76"/>
    <w:rsid w:val="00FF2CD9"/>
    <w:rsid w:val="00FF38A3"/>
    <w:rsid w:val="00FF3A2C"/>
    <w:rsid w:val="00FF467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152B"/>
    <w:pPr>
      <w:tabs>
        <w:tab w:val="left" w:pos="-720"/>
      </w:tabs>
      <w:suppressAutoHyphens/>
      <w:jc w:val="both"/>
    </w:pPr>
    <w:rPr>
      <w:rFonts w:ascii="Arial" w:hAnsi="Arial" w:cs="Arial"/>
      <w:b/>
      <w:spacing w:val="-3"/>
      <w:lang w:eastAsia="en-US"/>
    </w:rPr>
  </w:style>
  <w:style w:type="paragraph" w:styleId="Heading1">
    <w:name w:val="heading 1"/>
    <w:basedOn w:val="Normal"/>
    <w:next w:val="SubParagraph1"/>
    <w:link w:val="Heading1Char"/>
    <w:autoRedefine/>
    <w:qFormat/>
    <w:rsid w:val="00003253"/>
    <w:pPr>
      <w:widowControl w:val="0"/>
      <w:shd w:val="clear" w:color="auto" w:fill="FFFFFF"/>
      <w:tabs>
        <w:tab w:val="clear" w:pos="-720"/>
      </w:tabs>
      <w:suppressAutoHyphens w:val="0"/>
      <w:spacing w:before="90" w:after="90" w:line="270" w:lineRule="atLeast"/>
      <w:ind w:left="720" w:hanging="720"/>
      <w:contextualSpacing/>
      <w:jc w:val="left"/>
      <w:outlineLvl w:val="0"/>
    </w:pPr>
    <w:rPr>
      <w:rFonts w:asciiTheme="minorHAnsi" w:hAnsiTheme="minorHAnsi" w:cs="Times New Roman"/>
      <w:b w:val="0"/>
      <w:sz w:val="22"/>
      <w:szCs w:val="22"/>
      <w:u w:val="single"/>
    </w:rPr>
  </w:style>
  <w:style w:type="paragraph" w:styleId="Heading2">
    <w:name w:val="heading 2"/>
    <w:basedOn w:val="Normal"/>
    <w:next w:val="Normal"/>
    <w:link w:val="Heading2Char"/>
    <w:unhideWhenUsed/>
    <w:qFormat/>
    <w:rsid w:val="006826F7"/>
    <w:pPr>
      <w:keepNext/>
      <w:keepLines/>
      <w:numPr>
        <w:ilvl w:val="1"/>
        <w:numId w:val="1"/>
      </w:numPr>
      <w:spacing w:before="200"/>
      <w:ind w:left="709" w:hanging="709"/>
      <w:outlineLvl w:val="1"/>
    </w:pPr>
    <w:rPr>
      <w:rFonts w:eastAsiaTheme="majorEastAsia" w:cstheme="majorBidi"/>
      <w:bCs/>
      <w:szCs w:val="26"/>
    </w:rPr>
  </w:style>
  <w:style w:type="paragraph" w:styleId="Heading3">
    <w:name w:val="heading 3"/>
    <w:next w:val="Normal"/>
    <w:link w:val="Heading3Char"/>
    <w:unhideWhenUsed/>
    <w:qFormat/>
    <w:rsid w:val="0013664C"/>
    <w:pPr>
      <w:keepNext/>
      <w:keepLines/>
      <w:numPr>
        <w:numId w:val="2"/>
      </w:numPr>
      <w:spacing w:before="200"/>
      <w:jc w:val="both"/>
      <w:outlineLvl w:val="2"/>
    </w:pPr>
    <w:rPr>
      <w:rFonts w:ascii="Arial" w:eastAsiaTheme="majorEastAsia" w:hAnsi="Arial" w:cstheme="majorBidi"/>
      <w:b/>
      <w:bCs/>
      <w:spacing w:val="-3"/>
      <w:lang w:eastAsia="en-US"/>
    </w:rPr>
  </w:style>
  <w:style w:type="paragraph" w:styleId="Heading4">
    <w:name w:val="heading 4"/>
    <w:basedOn w:val="Normal"/>
    <w:next w:val="Normal"/>
    <w:link w:val="Heading4Char"/>
    <w:semiHidden/>
    <w:unhideWhenUsed/>
    <w:qFormat/>
    <w:rsid w:val="005B609B"/>
    <w:pPr>
      <w:keepNext/>
      <w:keepLines/>
      <w:spacing w:before="200"/>
      <w:outlineLvl w:val="3"/>
    </w:pPr>
    <w:rPr>
      <w:rFonts w:asciiTheme="majorHAnsi" w:eastAsiaTheme="majorEastAsia" w:hAnsiTheme="majorHAnsi" w:cstheme="majorBidi"/>
      <w:b w:val="0"/>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253"/>
    <w:rPr>
      <w:rFonts w:asciiTheme="minorHAnsi" w:hAnsiTheme="minorHAnsi"/>
      <w:spacing w:val="-3"/>
      <w:sz w:val="22"/>
      <w:szCs w:val="22"/>
      <w:u w:val="single"/>
      <w:shd w:val="clear" w:color="auto" w:fill="FFFFFF"/>
      <w:lang w:eastAsia="en-US"/>
    </w:rPr>
  </w:style>
  <w:style w:type="paragraph" w:styleId="Caption">
    <w:name w:val="caption"/>
    <w:basedOn w:val="Normal"/>
    <w:next w:val="Normal"/>
    <w:qFormat/>
    <w:rsid w:val="00246FA1"/>
  </w:style>
  <w:style w:type="paragraph" w:styleId="Title">
    <w:name w:val="Title"/>
    <w:basedOn w:val="Normal"/>
    <w:link w:val="TitleChar"/>
    <w:qFormat/>
    <w:rsid w:val="00246FA1"/>
    <w:pPr>
      <w:tabs>
        <w:tab w:val="center" w:pos="4513"/>
      </w:tabs>
    </w:pPr>
    <w:rPr>
      <w:rFonts w:ascii="CG Times" w:hAnsi="CG Times"/>
      <w:b w:val="0"/>
    </w:rPr>
  </w:style>
  <w:style w:type="character" w:customStyle="1" w:styleId="TitleChar">
    <w:name w:val="Title Char"/>
    <w:basedOn w:val="DefaultParagraphFont"/>
    <w:link w:val="Title"/>
    <w:rsid w:val="00246FA1"/>
    <w:rPr>
      <w:rFonts w:ascii="CG Times" w:hAnsi="CG Times" w:cs="Arial"/>
      <w:spacing w:val="-3"/>
      <w:sz w:val="24"/>
      <w:szCs w:val="24"/>
      <w:lang w:eastAsia="en-US"/>
    </w:rPr>
  </w:style>
  <w:style w:type="table" w:styleId="TableGrid">
    <w:name w:val="Table Grid"/>
    <w:basedOn w:val="TableNormal"/>
    <w:uiPriority w:val="59"/>
    <w:rsid w:val="002953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3076"/>
    <w:pPr>
      <w:tabs>
        <w:tab w:val="clear" w:pos="-720"/>
        <w:tab w:val="center" w:pos="4513"/>
        <w:tab w:val="right" w:pos="9026"/>
      </w:tabs>
    </w:pPr>
  </w:style>
  <w:style w:type="character" w:customStyle="1" w:styleId="HeaderChar">
    <w:name w:val="Header Char"/>
    <w:basedOn w:val="DefaultParagraphFont"/>
    <w:link w:val="Header"/>
    <w:uiPriority w:val="99"/>
    <w:rsid w:val="00A03076"/>
    <w:rPr>
      <w:rFonts w:ascii="Arial" w:hAnsi="Arial" w:cs="Arial"/>
      <w:b/>
      <w:spacing w:val="-3"/>
      <w:sz w:val="24"/>
      <w:szCs w:val="24"/>
      <w:lang w:eastAsia="en-US"/>
    </w:rPr>
  </w:style>
  <w:style w:type="paragraph" w:styleId="Footer">
    <w:name w:val="footer"/>
    <w:basedOn w:val="Normal"/>
    <w:link w:val="FooterChar"/>
    <w:uiPriority w:val="99"/>
    <w:unhideWhenUsed/>
    <w:rsid w:val="00A03076"/>
    <w:pPr>
      <w:tabs>
        <w:tab w:val="clear" w:pos="-720"/>
        <w:tab w:val="center" w:pos="4513"/>
        <w:tab w:val="right" w:pos="9026"/>
      </w:tabs>
    </w:pPr>
  </w:style>
  <w:style w:type="character" w:customStyle="1" w:styleId="FooterChar">
    <w:name w:val="Footer Char"/>
    <w:basedOn w:val="DefaultParagraphFont"/>
    <w:link w:val="Footer"/>
    <w:uiPriority w:val="99"/>
    <w:rsid w:val="00A03076"/>
    <w:rPr>
      <w:rFonts w:ascii="Arial" w:hAnsi="Arial" w:cs="Arial"/>
      <w:b/>
      <w:spacing w:val="-3"/>
      <w:sz w:val="24"/>
      <w:szCs w:val="24"/>
      <w:lang w:eastAsia="en-US"/>
    </w:rPr>
  </w:style>
  <w:style w:type="paragraph" w:styleId="BalloonText">
    <w:name w:val="Balloon Text"/>
    <w:basedOn w:val="Normal"/>
    <w:link w:val="BalloonTextChar"/>
    <w:uiPriority w:val="99"/>
    <w:semiHidden/>
    <w:unhideWhenUsed/>
    <w:rsid w:val="00A03076"/>
    <w:rPr>
      <w:rFonts w:ascii="Tahoma" w:hAnsi="Tahoma" w:cs="Tahoma"/>
      <w:sz w:val="16"/>
      <w:szCs w:val="16"/>
    </w:rPr>
  </w:style>
  <w:style w:type="character" w:customStyle="1" w:styleId="BalloonTextChar">
    <w:name w:val="Balloon Text Char"/>
    <w:basedOn w:val="DefaultParagraphFont"/>
    <w:link w:val="BalloonText"/>
    <w:uiPriority w:val="99"/>
    <w:semiHidden/>
    <w:rsid w:val="00A03076"/>
    <w:rPr>
      <w:rFonts w:ascii="Tahoma" w:hAnsi="Tahoma" w:cs="Tahoma"/>
      <w:b/>
      <w:spacing w:val="-3"/>
      <w:sz w:val="16"/>
      <w:szCs w:val="16"/>
      <w:lang w:eastAsia="en-US"/>
    </w:rPr>
  </w:style>
  <w:style w:type="paragraph" w:styleId="NoSpacing">
    <w:name w:val="No Spacing"/>
    <w:link w:val="NoSpacingChar"/>
    <w:uiPriority w:val="1"/>
    <w:qFormat/>
    <w:rsid w:val="00216C73"/>
    <w:pPr>
      <w:tabs>
        <w:tab w:val="left" w:pos="-720"/>
      </w:tabs>
      <w:suppressAutoHyphens/>
      <w:jc w:val="center"/>
    </w:pPr>
    <w:rPr>
      <w:rFonts w:ascii="Arial" w:hAnsi="Arial" w:cs="Arial"/>
      <w:b/>
      <w:spacing w:val="-3"/>
      <w:lang w:eastAsia="en-US"/>
    </w:rPr>
  </w:style>
  <w:style w:type="character" w:styleId="PageNumber">
    <w:name w:val="page number"/>
    <w:basedOn w:val="DefaultParagraphFont"/>
    <w:rsid w:val="001F3C4D"/>
  </w:style>
  <w:style w:type="paragraph" w:styleId="ListParagraph">
    <w:name w:val="List Paragraph"/>
    <w:basedOn w:val="Normal"/>
    <w:uiPriority w:val="34"/>
    <w:qFormat/>
    <w:rsid w:val="00C91C1B"/>
    <w:pPr>
      <w:ind w:left="720"/>
      <w:contextualSpacing/>
    </w:pPr>
  </w:style>
  <w:style w:type="character" w:customStyle="1" w:styleId="Heading2Char">
    <w:name w:val="Heading 2 Char"/>
    <w:basedOn w:val="DefaultParagraphFont"/>
    <w:link w:val="Heading2"/>
    <w:rsid w:val="006826F7"/>
    <w:rPr>
      <w:rFonts w:ascii="Arial" w:eastAsiaTheme="majorEastAsia" w:hAnsi="Arial" w:cstheme="majorBidi"/>
      <w:b/>
      <w:bCs/>
      <w:spacing w:val="-3"/>
      <w:sz w:val="24"/>
      <w:szCs w:val="26"/>
      <w:lang w:eastAsia="en-US"/>
    </w:rPr>
  </w:style>
  <w:style w:type="paragraph" w:customStyle="1" w:styleId="SubParagraph1">
    <w:name w:val="Sub Paragraph 1"/>
    <w:basedOn w:val="Normal"/>
    <w:qFormat/>
    <w:rsid w:val="00E92A1E"/>
    <w:pPr>
      <w:numPr>
        <w:ilvl w:val="2"/>
        <w:numId w:val="1"/>
      </w:numPr>
    </w:pPr>
    <w:rPr>
      <w:b w:val="0"/>
    </w:rPr>
  </w:style>
  <w:style w:type="character" w:styleId="CommentReference">
    <w:name w:val="annotation reference"/>
    <w:basedOn w:val="DefaultParagraphFont"/>
    <w:uiPriority w:val="99"/>
    <w:semiHidden/>
    <w:unhideWhenUsed/>
    <w:rsid w:val="00BB5DEA"/>
    <w:rPr>
      <w:sz w:val="16"/>
      <w:szCs w:val="16"/>
    </w:rPr>
  </w:style>
  <w:style w:type="paragraph" w:styleId="CommentText">
    <w:name w:val="annotation text"/>
    <w:basedOn w:val="Normal"/>
    <w:link w:val="CommentTextChar"/>
    <w:uiPriority w:val="99"/>
    <w:semiHidden/>
    <w:unhideWhenUsed/>
    <w:rsid w:val="00BB5DEA"/>
    <w:rPr>
      <w:sz w:val="20"/>
      <w:szCs w:val="20"/>
    </w:rPr>
  </w:style>
  <w:style w:type="character" w:customStyle="1" w:styleId="CommentTextChar">
    <w:name w:val="Comment Text Char"/>
    <w:basedOn w:val="DefaultParagraphFont"/>
    <w:link w:val="CommentText"/>
    <w:uiPriority w:val="99"/>
    <w:semiHidden/>
    <w:rsid w:val="00BB5DEA"/>
    <w:rPr>
      <w:rFonts w:ascii="Arial" w:hAnsi="Arial" w:cs="Arial"/>
      <w:b/>
      <w:spacing w:val="-3"/>
      <w:lang w:eastAsia="en-US"/>
    </w:rPr>
  </w:style>
  <w:style w:type="paragraph" w:styleId="CommentSubject">
    <w:name w:val="annotation subject"/>
    <w:basedOn w:val="CommentText"/>
    <w:next w:val="CommentText"/>
    <w:link w:val="CommentSubjectChar"/>
    <w:uiPriority w:val="99"/>
    <w:semiHidden/>
    <w:unhideWhenUsed/>
    <w:rsid w:val="00BB5DEA"/>
    <w:rPr>
      <w:bCs/>
    </w:rPr>
  </w:style>
  <w:style w:type="character" w:customStyle="1" w:styleId="CommentSubjectChar">
    <w:name w:val="Comment Subject Char"/>
    <w:basedOn w:val="CommentTextChar"/>
    <w:link w:val="CommentSubject"/>
    <w:uiPriority w:val="99"/>
    <w:semiHidden/>
    <w:rsid w:val="00BB5DEA"/>
    <w:rPr>
      <w:rFonts w:ascii="Arial" w:hAnsi="Arial" w:cs="Arial"/>
      <w:b/>
      <w:bCs/>
      <w:spacing w:val="-3"/>
      <w:lang w:eastAsia="en-US"/>
    </w:rPr>
  </w:style>
  <w:style w:type="character" w:customStyle="1" w:styleId="Heading3Char">
    <w:name w:val="Heading 3 Char"/>
    <w:basedOn w:val="DefaultParagraphFont"/>
    <w:link w:val="Heading3"/>
    <w:rsid w:val="0013664C"/>
    <w:rPr>
      <w:rFonts w:ascii="Arial" w:eastAsiaTheme="majorEastAsia" w:hAnsi="Arial" w:cstheme="majorBidi"/>
      <w:b/>
      <w:bCs/>
      <w:spacing w:val="-3"/>
      <w:sz w:val="24"/>
      <w:szCs w:val="24"/>
      <w:lang w:eastAsia="en-US"/>
    </w:rPr>
  </w:style>
  <w:style w:type="paragraph" w:customStyle="1" w:styleId="SOPBodyText">
    <w:name w:val="SOP Body Text"/>
    <w:basedOn w:val="SubParagraph1"/>
    <w:qFormat/>
    <w:rsid w:val="00E92A1E"/>
  </w:style>
  <w:style w:type="paragraph" w:customStyle="1" w:styleId="SOPSubtitle2">
    <w:name w:val="SOP Subtitle 2"/>
    <w:basedOn w:val="Heading2"/>
    <w:qFormat/>
    <w:rsid w:val="00E92A1E"/>
  </w:style>
  <w:style w:type="paragraph" w:customStyle="1" w:styleId="SOPSubtitle1">
    <w:name w:val="SOP Subtitle1"/>
    <w:basedOn w:val="Heading1"/>
    <w:qFormat/>
    <w:rsid w:val="00E92A1E"/>
  </w:style>
  <w:style w:type="paragraph" w:customStyle="1" w:styleId="Default">
    <w:name w:val="Default"/>
    <w:rsid w:val="0016344D"/>
    <w:pPr>
      <w:autoSpaceDE w:val="0"/>
      <w:autoSpaceDN w:val="0"/>
      <w:adjustRightInd w:val="0"/>
    </w:pPr>
    <w:rPr>
      <w:rFonts w:ascii="Wingdings" w:hAnsi="Wingdings" w:cs="Wingdings"/>
      <w:color w:val="000000"/>
    </w:rPr>
  </w:style>
  <w:style w:type="paragraph" w:styleId="NormalWeb">
    <w:name w:val="Normal (Web)"/>
    <w:basedOn w:val="Normal"/>
    <w:uiPriority w:val="99"/>
    <w:unhideWhenUsed/>
    <w:rsid w:val="00734591"/>
    <w:pPr>
      <w:tabs>
        <w:tab w:val="clear" w:pos="-720"/>
      </w:tabs>
      <w:suppressAutoHyphens w:val="0"/>
      <w:spacing w:before="100" w:beforeAutospacing="1" w:after="100" w:afterAutospacing="1"/>
      <w:jc w:val="left"/>
    </w:pPr>
    <w:rPr>
      <w:rFonts w:ascii="Times New Roman" w:eastAsiaTheme="minorEastAsia" w:hAnsi="Times New Roman" w:cs="Times New Roman"/>
      <w:b w:val="0"/>
      <w:spacing w:val="0"/>
      <w:lang w:eastAsia="en-GB"/>
    </w:rPr>
  </w:style>
  <w:style w:type="character" w:customStyle="1" w:styleId="Heading4Char">
    <w:name w:val="Heading 4 Char"/>
    <w:basedOn w:val="DefaultParagraphFont"/>
    <w:link w:val="Heading4"/>
    <w:semiHidden/>
    <w:rsid w:val="005B609B"/>
    <w:rPr>
      <w:rFonts w:asciiTheme="majorHAnsi" w:eastAsiaTheme="majorEastAsia" w:hAnsiTheme="majorHAnsi" w:cstheme="majorBidi"/>
      <w:bCs/>
      <w:i/>
      <w:iCs/>
      <w:color w:val="4F81BD" w:themeColor="accent1"/>
      <w:spacing w:val="-3"/>
      <w:sz w:val="24"/>
      <w:szCs w:val="24"/>
      <w:lang w:eastAsia="en-US"/>
    </w:rPr>
  </w:style>
  <w:style w:type="character" w:styleId="Hyperlink">
    <w:name w:val="Hyperlink"/>
    <w:basedOn w:val="DefaultParagraphFont"/>
    <w:uiPriority w:val="99"/>
    <w:unhideWhenUsed/>
    <w:rsid w:val="005B609B"/>
    <w:rPr>
      <w:color w:val="0000FF" w:themeColor="hyperlink"/>
      <w:u w:val="single"/>
    </w:rPr>
  </w:style>
  <w:style w:type="paragraph" w:customStyle="1" w:styleId="infotablefieldname">
    <w:name w:val="infotablefieldname"/>
    <w:basedOn w:val="Normal"/>
    <w:rsid w:val="005B609B"/>
    <w:pPr>
      <w:tabs>
        <w:tab w:val="clear" w:pos="-720"/>
      </w:tabs>
      <w:suppressAutoHyphens w:val="0"/>
      <w:spacing w:line="270" w:lineRule="atLeast"/>
      <w:jc w:val="right"/>
    </w:pPr>
    <w:rPr>
      <w:bCs/>
      <w:color w:val="20568A"/>
      <w:spacing w:val="0"/>
      <w:sz w:val="20"/>
      <w:szCs w:val="20"/>
      <w:lang w:eastAsia="en-GB"/>
    </w:rPr>
  </w:style>
  <w:style w:type="character" w:customStyle="1" w:styleId="searchhighlight1">
    <w:name w:val="searchhighlight1"/>
    <w:basedOn w:val="DefaultParagraphFont"/>
    <w:rsid w:val="005B609B"/>
  </w:style>
  <w:style w:type="character" w:customStyle="1" w:styleId="procedurebutton">
    <w:name w:val="procedurebutton"/>
    <w:basedOn w:val="DefaultParagraphFont"/>
    <w:rsid w:val="005B609B"/>
    <w:rPr>
      <w:b/>
      <w:bCs/>
      <w:i w:val="0"/>
      <w:iCs w:val="0"/>
    </w:rPr>
  </w:style>
  <w:style w:type="character" w:customStyle="1" w:styleId="referencelink">
    <w:name w:val="referencelink"/>
    <w:basedOn w:val="DefaultParagraphFont"/>
    <w:rsid w:val="005B609B"/>
    <w:rPr>
      <w:u w:val="single"/>
    </w:rPr>
  </w:style>
  <w:style w:type="character" w:customStyle="1" w:styleId="searchhighlight2">
    <w:name w:val="searchhighlight2"/>
    <w:basedOn w:val="DefaultParagraphFont"/>
    <w:rsid w:val="005B609B"/>
  </w:style>
  <w:style w:type="character" w:customStyle="1" w:styleId="primaryproduct">
    <w:name w:val="primaryproduct"/>
    <w:basedOn w:val="DefaultParagraphFont"/>
    <w:rsid w:val="005B609B"/>
  </w:style>
  <w:style w:type="character" w:customStyle="1" w:styleId="conditionalactions">
    <w:name w:val="conditional_actions"/>
    <w:basedOn w:val="DefaultParagraphFont"/>
    <w:rsid w:val="005B609B"/>
    <w:rPr>
      <w:color w:val="FF0000"/>
    </w:rPr>
  </w:style>
  <w:style w:type="paragraph" w:customStyle="1" w:styleId="bodytext">
    <w:name w:val="bodytext"/>
    <w:basedOn w:val="Normal"/>
    <w:rsid w:val="005B609B"/>
    <w:pPr>
      <w:tabs>
        <w:tab w:val="clear" w:pos="-720"/>
      </w:tabs>
      <w:suppressAutoHyphens w:val="0"/>
      <w:spacing w:before="45" w:after="90" w:line="270" w:lineRule="atLeast"/>
      <w:jc w:val="left"/>
    </w:pPr>
    <w:rPr>
      <w:b w:val="0"/>
      <w:spacing w:val="0"/>
      <w:sz w:val="20"/>
      <w:szCs w:val="20"/>
      <w:lang w:eastAsia="en-GB"/>
    </w:rPr>
  </w:style>
  <w:style w:type="character" w:customStyle="1" w:styleId="systemtitle">
    <w:name w:val="systemtitle"/>
    <w:basedOn w:val="DefaultParagraphFont"/>
    <w:rsid w:val="005B609B"/>
  </w:style>
  <w:style w:type="paragraph" w:customStyle="1" w:styleId="fieldlabel">
    <w:name w:val="fieldlabel"/>
    <w:basedOn w:val="Normal"/>
    <w:rsid w:val="005B609B"/>
    <w:pPr>
      <w:tabs>
        <w:tab w:val="clear" w:pos="-720"/>
      </w:tabs>
      <w:suppressAutoHyphens w:val="0"/>
      <w:spacing w:before="45" w:after="90" w:line="270" w:lineRule="atLeast"/>
      <w:jc w:val="right"/>
    </w:pPr>
    <w:rPr>
      <w:bCs/>
      <w:color w:val="555555"/>
      <w:spacing w:val="0"/>
      <w:sz w:val="20"/>
      <w:szCs w:val="20"/>
      <w:lang w:eastAsia="en-GB"/>
    </w:rPr>
  </w:style>
  <w:style w:type="character" w:customStyle="1" w:styleId="settinglabel">
    <w:name w:val="settinglabel"/>
    <w:basedOn w:val="DefaultParagraphFont"/>
    <w:rsid w:val="005B609B"/>
    <w:rPr>
      <w:b/>
      <w:bCs/>
    </w:rPr>
  </w:style>
  <w:style w:type="character" w:customStyle="1" w:styleId="databrowsertab">
    <w:name w:val="databrowsertab"/>
    <w:basedOn w:val="DefaultParagraphFont"/>
    <w:rsid w:val="005B609B"/>
    <w:rPr>
      <w:b/>
      <w:bCs/>
      <w:color w:val="20568A"/>
    </w:rPr>
  </w:style>
  <w:style w:type="character" w:customStyle="1" w:styleId="apple-converted-space">
    <w:name w:val="apple-converted-space"/>
    <w:rsid w:val="00D410B7"/>
  </w:style>
  <w:style w:type="character" w:styleId="HTMLTypewriter">
    <w:name w:val="HTML Typewriter"/>
    <w:basedOn w:val="DefaultParagraphFont"/>
    <w:uiPriority w:val="99"/>
    <w:semiHidden/>
    <w:unhideWhenUsed/>
    <w:rsid w:val="00C97ED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4920A2"/>
    <w:pPr>
      <w:tabs>
        <w:tab w:val="clear" w:pos="-720"/>
      </w:tabs>
      <w:suppressAutoHyphens w:val="0"/>
      <w:jc w:val="left"/>
    </w:pPr>
    <w:rPr>
      <w:rFonts w:ascii="Calibri" w:eastAsiaTheme="minorHAnsi" w:hAnsi="Calibri" w:cs="Consolas"/>
      <w:b w:val="0"/>
      <w:spacing w:val="0"/>
      <w:sz w:val="22"/>
      <w:szCs w:val="21"/>
    </w:rPr>
  </w:style>
  <w:style w:type="character" w:customStyle="1" w:styleId="PlainTextChar">
    <w:name w:val="Plain Text Char"/>
    <w:basedOn w:val="DefaultParagraphFont"/>
    <w:link w:val="PlainText"/>
    <w:uiPriority w:val="99"/>
    <w:semiHidden/>
    <w:rsid w:val="004920A2"/>
    <w:rPr>
      <w:rFonts w:ascii="Calibri" w:eastAsiaTheme="minorHAnsi" w:hAnsi="Calibri" w:cs="Consolas"/>
      <w:sz w:val="22"/>
      <w:szCs w:val="21"/>
      <w:lang w:eastAsia="en-US"/>
    </w:rPr>
  </w:style>
  <w:style w:type="character" w:customStyle="1" w:styleId="NoSpacingChar">
    <w:name w:val="No Spacing Char"/>
    <w:basedOn w:val="DefaultParagraphFont"/>
    <w:link w:val="NoSpacing"/>
    <w:uiPriority w:val="1"/>
    <w:rsid w:val="00F95940"/>
    <w:rPr>
      <w:rFonts w:ascii="Arial" w:hAnsi="Arial" w:cs="Arial"/>
      <w:b/>
      <w:spacing w:val="-3"/>
      <w:sz w:val="24"/>
      <w:szCs w:val="24"/>
      <w:lang w:eastAsia="en-US"/>
    </w:rPr>
  </w:style>
  <w:style w:type="character" w:customStyle="1" w:styleId="hljs-string">
    <w:name w:val="hljs-string"/>
    <w:basedOn w:val="DefaultParagraphFont"/>
    <w:rsid w:val="00264CD7"/>
  </w:style>
  <w:style w:type="character" w:styleId="Strong">
    <w:name w:val="Strong"/>
    <w:basedOn w:val="DefaultParagraphFont"/>
    <w:uiPriority w:val="22"/>
    <w:qFormat/>
    <w:rsid w:val="00264CD7"/>
    <w:rPr>
      <w:b/>
      <w:bCs/>
    </w:rPr>
  </w:style>
  <w:style w:type="character" w:styleId="Emphasis">
    <w:name w:val="Emphasis"/>
    <w:basedOn w:val="DefaultParagraphFont"/>
    <w:uiPriority w:val="20"/>
    <w:qFormat/>
    <w:rsid w:val="00264CD7"/>
    <w:rPr>
      <w:i/>
      <w:iCs/>
    </w:rPr>
  </w:style>
  <w:style w:type="character" w:styleId="HTMLCode">
    <w:name w:val="HTML Code"/>
    <w:basedOn w:val="DefaultParagraphFont"/>
    <w:uiPriority w:val="99"/>
    <w:semiHidden/>
    <w:unhideWhenUsed/>
    <w:rsid w:val="00264CD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152B"/>
    <w:pPr>
      <w:tabs>
        <w:tab w:val="left" w:pos="-720"/>
      </w:tabs>
      <w:suppressAutoHyphens/>
      <w:jc w:val="both"/>
    </w:pPr>
    <w:rPr>
      <w:rFonts w:ascii="Arial" w:hAnsi="Arial" w:cs="Arial"/>
      <w:b/>
      <w:spacing w:val="-3"/>
      <w:lang w:eastAsia="en-US"/>
    </w:rPr>
  </w:style>
  <w:style w:type="paragraph" w:styleId="Heading1">
    <w:name w:val="heading 1"/>
    <w:basedOn w:val="Normal"/>
    <w:next w:val="SubParagraph1"/>
    <w:link w:val="Heading1Char"/>
    <w:autoRedefine/>
    <w:qFormat/>
    <w:rsid w:val="00003253"/>
    <w:pPr>
      <w:widowControl w:val="0"/>
      <w:shd w:val="clear" w:color="auto" w:fill="FFFFFF"/>
      <w:tabs>
        <w:tab w:val="clear" w:pos="-720"/>
      </w:tabs>
      <w:suppressAutoHyphens w:val="0"/>
      <w:spacing w:before="90" w:after="90" w:line="270" w:lineRule="atLeast"/>
      <w:ind w:left="720" w:hanging="720"/>
      <w:contextualSpacing/>
      <w:jc w:val="left"/>
      <w:outlineLvl w:val="0"/>
    </w:pPr>
    <w:rPr>
      <w:rFonts w:asciiTheme="minorHAnsi" w:hAnsiTheme="minorHAnsi" w:cs="Times New Roman"/>
      <w:b w:val="0"/>
      <w:sz w:val="22"/>
      <w:szCs w:val="22"/>
      <w:u w:val="single"/>
    </w:rPr>
  </w:style>
  <w:style w:type="paragraph" w:styleId="Heading2">
    <w:name w:val="heading 2"/>
    <w:basedOn w:val="Normal"/>
    <w:next w:val="Normal"/>
    <w:link w:val="Heading2Char"/>
    <w:unhideWhenUsed/>
    <w:qFormat/>
    <w:rsid w:val="006826F7"/>
    <w:pPr>
      <w:keepNext/>
      <w:keepLines/>
      <w:numPr>
        <w:ilvl w:val="1"/>
        <w:numId w:val="1"/>
      </w:numPr>
      <w:spacing w:before="200"/>
      <w:ind w:left="709" w:hanging="709"/>
      <w:outlineLvl w:val="1"/>
    </w:pPr>
    <w:rPr>
      <w:rFonts w:eastAsiaTheme="majorEastAsia" w:cstheme="majorBidi"/>
      <w:bCs/>
      <w:szCs w:val="26"/>
    </w:rPr>
  </w:style>
  <w:style w:type="paragraph" w:styleId="Heading3">
    <w:name w:val="heading 3"/>
    <w:next w:val="Normal"/>
    <w:link w:val="Heading3Char"/>
    <w:unhideWhenUsed/>
    <w:qFormat/>
    <w:rsid w:val="0013664C"/>
    <w:pPr>
      <w:keepNext/>
      <w:keepLines/>
      <w:numPr>
        <w:numId w:val="2"/>
      </w:numPr>
      <w:spacing w:before="200"/>
      <w:jc w:val="both"/>
      <w:outlineLvl w:val="2"/>
    </w:pPr>
    <w:rPr>
      <w:rFonts w:ascii="Arial" w:eastAsiaTheme="majorEastAsia" w:hAnsi="Arial" w:cstheme="majorBidi"/>
      <w:b/>
      <w:bCs/>
      <w:spacing w:val="-3"/>
      <w:lang w:eastAsia="en-US"/>
    </w:rPr>
  </w:style>
  <w:style w:type="paragraph" w:styleId="Heading4">
    <w:name w:val="heading 4"/>
    <w:basedOn w:val="Normal"/>
    <w:next w:val="Normal"/>
    <w:link w:val="Heading4Char"/>
    <w:semiHidden/>
    <w:unhideWhenUsed/>
    <w:qFormat/>
    <w:rsid w:val="005B609B"/>
    <w:pPr>
      <w:keepNext/>
      <w:keepLines/>
      <w:spacing w:before="200"/>
      <w:outlineLvl w:val="3"/>
    </w:pPr>
    <w:rPr>
      <w:rFonts w:asciiTheme="majorHAnsi" w:eastAsiaTheme="majorEastAsia" w:hAnsiTheme="majorHAnsi" w:cstheme="majorBidi"/>
      <w:b w:val="0"/>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253"/>
    <w:rPr>
      <w:rFonts w:asciiTheme="minorHAnsi" w:hAnsiTheme="minorHAnsi"/>
      <w:spacing w:val="-3"/>
      <w:sz w:val="22"/>
      <w:szCs w:val="22"/>
      <w:u w:val="single"/>
      <w:shd w:val="clear" w:color="auto" w:fill="FFFFFF"/>
      <w:lang w:eastAsia="en-US"/>
    </w:rPr>
  </w:style>
  <w:style w:type="paragraph" w:styleId="Caption">
    <w:name w:val="caption"/>
    <w:basedOn w:val="Normal"/>
    <w:next w:val="Normal"/>
    <w:qFormat/>
    <w:rsid w:val="00246FA1"/>
  </w:style>
  <w:style w:type="paragraph" w:styleId="Title">
    <w:name w:val="Title"/>
    <w:basedOn w:val="Normal"/>
    <w:link w:val="TitleChar"/>
    <w:qFormat/>
    <w:rsid w:val="00246FA1"/>
    <w:pPr>
      <w:tabs>
        <w:tab w:val="center" w:pos="4513"/>
      </w:tabs>
    </w:pPr>
    <w:rPr>
      <w:rFonts w:ascii="CG Times" w:hAnsi="CG Times"/>
      <w:b w:val="0"/>
    </w:rPr>
  </w:style>
  <w:style w:type="character" w:customStyle="1" w:styleId="TitleChar">
    <w:name w:val="Title Char"/>
    <w:basedOn w:val="DefaultParagraphFont"/>
    <w:link w:val="Title"/>
    <w:rsid w:val="00246FA1"/>
    <w:rPr>
      <w:rFonts w:ascii="CG Times" w:hAnsi="CG Times" w:cs="Arial"/>
      <w:spacing w:val="-3"/>
      <w:sz w:val="24"/>
      <w:szCs w:val="24"/>
      <w:lang w:eastAsia="en-US"/>
    </w:rPr>
  </w:style>
  <w:style w:type="table" w:styleId="TableGrid">
    <w:name w:val="Table Grid"/>
    <w:basedOn w:val="TableNormal"/>
    <w:uiPriority w:val="59"/>
    <w:rsid w:val="002953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3076"/>
    <w:pPr>
      <w:tabs>
        <w:tab w:val="clear" w:pos="-720"/>
        <w:tab w:val="center" w:pos="4513"/>
        <w:tab w:val="right" w:pos="9026"/>
      </w:tabs>
    </w:pPr>
  </w:style>
  <w:style w:type="character" w:customStyle="1" w:styleId="HeaderChar">
    <w:name w:val="Header Char"/>
    <w:basedOn w:val="DefaultParagraphFont"/>
    <w:link w:val="Header"/>
    <w:uiPriority w:val="99"/>
    <w:rsid w:val="00A03076"/>
    <w:rPr>
      <w:rFonts w:ascii="Arial" w:hAnsi="Arial" w:cs="Arial"/>
      <w:b/>
      <w:spacing w:val="-3"/>
      <w:sz w:val="24"/>
      <w:szCs w:val="24"/>
      <w:lang w:eastAsia="en-US"/>
    </w:rPr>
  </w:style>
  <w:style w:type="paragraph" w:styleId="Footer">
    <w:name w:val="footer"/>
    <w:basedOn w:val="Normal"/>
    <w:link w:val="FooterChar"/>
    <w:uiPriority w:val="99"/>
    <w:unhideWhenUsed/>
    <w:rsid w:val="00A03076"/>
    <w:pPr>
      <w:tabs>
        <w:tab w:val="clear" w:pos="-720"/>
        <w:tab w:val="center" w:pos="4513"/>
        <w:tab w:val="right" w:pos="9026"/>
      </w:tabs>
    </w:pPr>
  </w:style>
  <w:style w:type="character" w:customStyle="1" w:styleId="FooterChar">
    <w:name w:val="Footer Char"/>
    <w:basedOn w:val="DefaultParagraphFont"/>
    <w:link w:val="Footer"/>
    <w:uiPriority w:val="99"/>
    <w:rsid w:val="00A03076"/>
    <w:rPr>
      <w:rFonts w:ascii="Arial" w:hAnsi="Arial" w:cs="Arial"/>
      <w:b/>
      <w:spacing w:val="-3"/>
      <w:sz w:val="24"/>
      <w:szCs w:val="24"/>
      <w:lang w:eastAsia="en-US"/>
    </w:rPr>
  </w:style>
  <w:style w:type="paragraph" w:styleId="BalloonText">
    <w:name w:val="Balloon Text"/>
    <w:basedOn w:val="Normal"/>
    <w:link w:val="BalloonTextChar"/>
    <w:uiPriority w:val="99"/>
    <w:semiHidden/>
    <w:unhideWhenUsed/>
    <w:rsid w:val="00A03076"/>
    <w:rPr>
      <w:rFonts w:ascii="Tahoma" w:hAnsi="Tahoma" w:cs="Tahoma"/>
      <w:sz w:val="16"/>
      <w:szCs w:val="16"/>
    </w:rPr>
  </w:style>
  <w:style w:type="character" w:customStyle="1" w:styleId="BalloonTextChar">
    <w:name w:val="Balloon Text Char"/>
    <w:basedOn w:val="DefaultParagraphFont"/>
    <w:link w:val="BalloonText"/>
    <w:uiPriority w:val="99"/>
    <w:semiHidden/>
    <w:rsid w:val="00A03076"/>
    <w:rPr>
      <w:rFonts w:ascii="Tahoma" w:hAnsi="Tahoma" w:cs="Tahoma"/>
      <w:b/>
      <w:spacing w:val="-3"/>
      <w:sz w:val="16"/>
      <w:szCs w:val="16"/>
      <w:lang w:eastAsia="en-US"/>
    </w:rPr>
  </w:style>
  <w:style w:type="paragraph" w:styleId="NoSpacing">
    <w:name w:val="No Spacing"/>
    <w:link w:val="NoSpacingChar"/>
    <w:uiPriority w:val="1"/>
    <w:qFormat/>
    <w:rsid w:val="00216C73"/>
    <w:pPr>
      <w:tabs>
        <w:tab w:val="left" w:pos="-720"/>
      </w:tabs>
      <w:suppressAutoHyphens/>
      <w:jc w:val="center"/>
    </w:pPr>
    <w:rPr>
      <w:rFonts w:ascii="Arial" w:hAnsi="Arial" w:cs="Arial"/>
      <w:b/>
      <w:spacing w:val="-3"/>
      <w:lang w:eastAsia="en-US"/>
    </w:rPr>
  </w:style>
  <w:style w:type="character" w:styleId="PageNumber">
    <w:name w:val="page number"/>
    <w:basedOn w:val="DefaultParagraphFont"/>
    <w:rsid w:val="001F3C4D"/>
  </w:style>
  <w:style w:type="paragraph" w:styleId="ListParagraph">
    <w:name w:val="List Paragraph"/>
    <w:basedOn w:val="Normal"/>
    <w:uiPriority w:val="34"/>
    <w:qFormat/>
    <w:rsid w:val="00C91C1B"/>
    <w:pPr>
      <w:ind w:left="720"/>
      <w:contextualSpacing/>
    </w:pPr>
  </w:style>
  <w:style w:type="character" w:customStyle="1" w:styleId="Heading2Char">
    <w:name w:val="Heading 2 Char"/>
    <w:basedOn w:val="DefaultParagraphFont"/>
    <w:link w:val="Heading2"/>
    <w:rsid w:val="006826F7"/>
    <w:rPr>
      <w:rFonts w:ascii="Arial" w:eastAsiaTheme="majorEastAsia" w:hAnsi="Arial" w:cstheme="majorBidi"/>
      <w:b/>
      <w:bCs/>
      <w:spacing w:val="-3"/>
      <w:sz w:val="24"/>
      <w:szCs w:val="26"/>
      <w:lang w:eastAsia="en-US"/>
    </w:rPr>
  </w:style>
  <w:style w:type="paragraph" w:customStyle="1" w:styleId="SubParagraph1">
    <w:name w:val="Sub Paragraph 1"/>
    <w:basedOn w:val="Normal"/>
    <w:qFormat/>
    <w:rsid w:val="00E92A1E"/>
    <w:pPr>
      <w:numPr>
        <w:ilvl w:val="2"/>
        <w:numId w:val="1"/>
      </w:numPr>
    </w:pPr>
    <w:rPr>
      <w:b w:val="0"/>
    </w:rPr>
  </w:style>
  <w:style w:type="character" w:styleId="CommentReference">
    <w:name w:val="annotation reference"/>
    <w:basedOn w:val="DefaultParagraphFont"/>
    <w:uiPriority w:val="99"/>
    <w:semiHidden/>
    <w:unhideWhenUsed/>
    <w:rsid w:val="00BB5DEA"/>
    <w:rPr>
      <w:sz w:val="16"/>
      <w:szCs w:val="16"/>
    </w:rPr>
  </w:style>
  <w:style w:type="paragraph" w:styleId="CommentText">
    <w:name w:val="annotation text"/>
    <w:basedOn w:val="Normal"/>
    <w:link w:val="CommentTextChar"/>
    <w:uiPriority w:val="99"/>
    <w:semiHidden/>
    <w:unhideWhenUsed/>
    <w:rsid w:val="00BB5DEA"/>
    <w:rPr>
      <w:sz w:val="20"/>
      <w:szCs w:val="20"/>
    </w:rPr>
  </w:style>
  <w:style w:type="character" w:customStyle="1" w:styleId="CommentTextChar">
    <w:name w:val="Comment Text Char"/>
    <w:basedOn w:val="DefaultParagraphFont"/>
    <w:link w:val="CommentText"/>
    <w:uiPriority w:val="99"/>
    <w:semiHidden/>
    <w:rsid w:val="00BB5DEA"/>
    <w:rPr>
      <w:rFonts w:ascii="Arial" w:hAnsi="Arial" w:cs="Arial"/>
      <w:b/>
      <w:spacing w:val="-3"/>
      <w:lang w:eastAsia="en-US"/>
    </w:rPr>
  </w:style>
  <w:style w:type="paragraph" w:styleId="CommentSubject">
    <w:name w:val="annotation subject"/>
    <w:basedOn w:val="CommentText"/>
    <w:next w:val="CommentText"/>
    <w:link w:val="CommentSubjectChar"/>
    <w:uiPriority w:val="99"/>
    <w:semiHidden/>
    <w:unhideWhenUsed/>
    <w:rsid w:val="00BB5DEA"/>
    <w:rPr>
      <w:bCs/>
    </w:rPr>
  </w:style>
  <w:style w:type="character" w:customStyle="1" w:styleId="CommentSubjectChar">
    <w:name w:val="Comment Subject Char"/>
    <w:basedOn w:val="CommentTextChar"/>
    <w:link w:val="CommentSubject"/>
    <w:uiPriority w:val="99"/>
    <w:semiHidden/>
    <w:rsid w:val="00BB5DEA"/>
    <w:rPr>
      <w:rFonts w:ascii="Arial" w:hAnsi="Arial" w:cs="Arial"/>
      <w:b/>
      <w:bCs/>
      <w:spacing w:val="-3"/>
      <w:lang w:eastAsia="en-US"/>
    </w:rPr>
  </w:style>
  <w:style w:type="character" w:customStyle="1" w:styleId="Heading3Char">
    <w:name w:val="Heading 3 Char"/>
    <w:basedOn w:val="DefaultParagraphFont"/>
    <w:link w:val="Heading3"/>
    <w:rsid w:val="0013664C"/>
    <w:rPr>
      <w:rFonts w:ascii="Arial" w:eastAsiaTheme="majorEastAsia" w:hAnsi="Arial" w:cstheme="majorBidi"/>
      <w:b/>
      <w:bCs/>
      <w:spacing w:val="-3"/>
      <w:sz w:val="24"/>
      <w:szCs w:val="24"/>
      <w:lang w:eastAsia="en-US"/>
    </w:rPr>
  </w:style>
  <w:style w:type="paragraph" w:customStyle="1" w:styleId="SOPBodyText">
    <w:name w:val="SOP Body Text"/>
    <w:basedOn w:val="SubParagraph1"/>
    <w:qFormat/>
    <w:rsid w:val="00E92A1E"/>
  </w:style>
  <w:style w:type="paragraph" w:customStyle="1" w:styleId="SOPSubtitle2">
    <w:name w:val="SOP Subtitle 2"/>
    <w:basedOn w:val="Heading2"/>
    <w:qFormat/>
    <w:rsid w:val="00E92A1E"/>
  </w:style>
  <w:style w:type="paragraph" w:customStyle="1" w:styleId="SOPSubtitle1">
    <w:name w:val="SOP Subtitle1"/>
    <w:basedOn w:val="Heading1"/>
    <w:qFormat/>
    <w:rsid w:val="00E92A1E"/>
  </w:style>
  <w:style w:type="paragraph" w:customStyle="1" w:styleId="Default">
    <w:name w:val="Default"/>
    <w:rsid w:val="0016344D"/>
    <w:pPr>
      <w:autoSpaceDE w:val="0"/>
      <w:autoSpaceDN w:val="0"/>
      <w:adjustRightInd w:val="0"/>
    </w:pPr>
    <w:rPr>
      <w:rFonts w:ascii="Wingdings" w:hAnsi="Wingdings" w:cs="Wingdings"/>
      <w:color w:val="000000"/>
    </w:rPr>
  </w:style>
  <w:style w:type="paragraph" w:styleId="NormalWeb">
    <w:name w:val="Normal (Web)"/>
    <w:basedOn w:val="Normal"/>
    <w:uiPriority w:val="99"/>
    <w:unhideWhenUsed/>
    <w:rsid w:val="00734591"/>
    <w:pPr>
      <w:tabs>
        <w:tab w:val="clear" w:pos="-720"/>
      </w:tabs>
      <w:suppressAutoHyphens w:val="0"/>
      <w:spacing w:before="100" w:beforeAutospacing="1" w:after="100" w:afterAutospacing="1"/>
      <w:jc w:val="left"/>
    </w:pPr>
    <w:rPr>
      <w:rFonts w:ascii="Times New Roman" w:eastAsiaTheme="minorEastAsia" w:hAnsi="Times New Roman" w:cs="Times New Roman"/>
      <w:b w:val="0"/>
      <w:spacing w:val="0"/>
      <w:lang w:eastAsia="en-GB"/>
    </w:rPr>
  </w:style>
  <w:style w:type="character" w:customStyle="1" w:styleId="Heading4Char">
    <w:name w:val="Heading 4 Char"/>
    <w:basedOn w:val="DefaultParagraphFont"/>
    <w:link w:val="Heading4"/>
    <w:semiHidden/>
    <w:rsid w:val="005B609B"/>
    <w:rPr>
      <w:rFonts w:asciiTheme="majorHAnsi" w:eastAsiaTheme="majorEastAsia" w:hAnsiTheme="majorHAnsi" w:cstheme="majorBidi"/>
      <w:bCs/>
      <w:i/>
      <w:iCs/>
      <w:color w:val="4F81BD" w:themeColor="accent1"/>
      <w:spacing w:val="-3"/>
      <w:sz w:val="24"/>
      <w:szCs w:val="24"/>
      <w:lang w:eastAsia="en-US"/>
    </w:rPr>
  </w:style>
  <w:style w:type="character" w:styleId="Hyperlink">
    <w:name w:val="Hyperlink"/>
    <w:basedOn w:val="DefaultParagraphFont"/>
    <w:uiPriority w:val="99"/>
    <w:unhideWhenUsed/>
    <w:rsid w:val="005B609B"/>
    <w:rPr>
      <w:color w:val="0000FF" w:themeColor="hyperlink"/>
      <w:u w:val="single"/>
    </w:rPr>
  </w:style>
  <w:style w:type="paragraph" w:customStyle="1" w:styleId="infotablefieldname">
    <w:name w:val="infotablefieldname"/>
    <w:basedOn w:val="Normal"/>
    <w:rsid w:val="005B609B"/>
    <w:pPr>
      <w:tabs>
        <w:tab w:val="clear" w:pos="-720"/>
      </w:tabs>
      <w:suppressAutoHyphens w:val="0"/>
      <w:spacing w:line="270" w:lineRule="atLeast"/>
      <w:jc w:val="right"/>
    </w:pPr>
    <w:rPr>
      <w:bCs/>
      <w:color w:val="20568A"/>
      <w:spacing w:val="0"/>
      <w:sz w:val="20"/>
      <w:szCs w:val="20"/>
      <w:lang w:eastAsia="en-GB"/>
    </w:rPr>
  </w:style>
  <w:style w:type="character" w:customStyle="1" w:styleId="searchhighlight1">
    <w:name w:val="searchhighlight1"/>
    <w:basedOn w:val="DefaultParagraphFont"/>
    <w:rsid w:val="005B609B"/>
  </w:style>
  <w:style w:type="character" w:customStyle="1" w:styleId="procedurebutton">
    <w:name w:val="procedurebutton"/>
    <w:basedOn w:val="DefaultParagraphFont"/>
    <w:rsid w:val="005B609B"/>
    <w:rPr>
      <w:b/>
      <w:bCs/>
      <w:i w:val="0"/>
      <w:iCs w:val="0"/>
    </w:rPr>
  </w:style>
  <w:style w:type="character" w:customStyle="1" w:styleId="referencelink">
    <w:name w:val="referencelink"/>
    <w:basedOn w:val="DefaultParagraphFont"/>
    <w:rsid w:val="005B609B"/>
    <w:rPr>
      <w:u w:val="single"/>
    </w:rPr>
  </w:style>
  <w:style w:type="character" w:customStyle="1" w:styleId="searchhighlight2">
    <w:name w:val="searchhighlight2"/>
    <w:basedOn w:val="DefaultParagraphFont"/>
    <w:rsid w:val="005B609B"/>
  </w:style>
  <w:style w:type="character" w:customStyle="1" w:styleId="primaryproduct">
    <w:name w:val="primaryproduct"/>
    <w:basedOn w:val="DefaultParagraphFont"/>
    <w:rsid w:val="005B609B"/>
  </w:style>
  <w:style w:type="character" w:customStyle="1" w:styleId="conditionalactions">
    <w:name w:val="conditional_actions"/>
    <w:basedOn w:val="DefaultParagraphFont"/>
    <w:rsid w:val="005B609B"/>
    <w:rPr>
      <w:color w:val="FF0000"/>
    </w:rPr>
  </w:style>
  <w:style w:type="paragraph" w:customStyle="1" w:styleId="bodytext">
    <w:name w:val="bodytext"/>
    <w:basedOn w:val="Normal"/>
    <w:rsid w:val="005B609B"/>
    <w:pPr>
      <w:tabs>
        <w:tab w:val="clear" w:pos="-720"/>
      </w:tabs>
      <w:suppressAutoHyphens w:val="0"/>
      <w:spacing w:before="45" w:after="90" w:line="270" w:lineRule="atLeast"/>
      <w:jc w:val="left"/>
    </w:pPr>
    <w:rPr>
      <w:b w:val="0"/>
      <w:spacing w:val="0"/>
      <w:sz w:val="20"/>
      <w:szCs w:val="20"/>
      <w:lang w:eastAsia="en-GB"/>
    </w:rPr>
  </w:style>
  <w:style w:type="character" w:customStyle="1" w:styleId="systemtitle">
    <w:name w:val="systemtitle"/>
    <w:basedOn w:val="DefaultParagraphFont"/>
    <w:rsid w:val="005B609B"/>
  </w:style>
  <w:style w:type="paragraph" w:customStyle="1" w:styleId="fieldlabel">
    <w:name w:val="fieldlabel"/>
    <w:basedOn w:val="Normal"/>
    <w:rsid w:val="005B609B"/>
    <w:pPr>
      <w:tabs>
        <w:tab w:val="clear" w:pos="-720"/>
      </w:tabs>
      <w:suppressAutoHyphens w:val="0"/>
      <w:spacing w:before="45" w:after="90" w:line="270" w:lineRule="atLeast"/>
      <w:jc w:val="right"/>
    </w:pPr>
    <w:rPr>
      <w:bCs/>
      <w:color w:val="555555"/>
      <w:spacing w:val="0"/>
      <w:sz w:val="20"/>
      <w:szCs w:val="20"/>
      <w:lang w:eastAsia="en-GB"/>
    </w:rPr>
  </w:style>
  <w:style w:type="character" w:customStyle="1" w:styleId="settinglabel">
    <w:name w:val="settinglabel"/>
    <w:basedOn w:val="DefaultParagraphFont"/>
    <w:rsid w:val="005B609B"/>
    <w:rPr>
      <w:b/>
      <w:bCs/>
    </w:rPr>
  </w:style>
  <w:style w:type="character" w:customStyle="1" w:styleId="databrowsertab">
    <w:name w:val="databrowsertab"/>
    <w:basedOn w:val="DefaultParagraphFont"/>
    <w:rsid w:val="005B609B"/>
    <w:rPr>
      <w:b/>
      <w:bCs/>
      <w:color w:val="20568A"/>
    </w:rPr>
  </w:style>
  <w:style w:type="character" w:customStyle="1" w:styleId="apple-converted-space">
    <w:name w:val="apple-converted-space"/>
    <w:rsid w:val="00D410B7"/>
  </w:style>
  <w:style w:type="character" w:styleId="HTMLTypewriter">
    <w:name w:val="HTML Typewriter"/>
    <w:basedOn w:val="DefaultParagraphFont"/>
    <w:uiPriority w:val="99"/>
    <w:semiHidden/>
    <w:unhideWhenUsed/>
    <w:rsid w:val="00C97ED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4920A2"/>
    <w:pPr>
      <w:tabs>
        <w:tab w:val="clear" w:pos="-720"/>
      </w:tabs>
      <w:suppressAutoHyphens w:val="0"/>
      <w:jc w:val="left"/>
    </w:pPr>
    <w:rPr>
      <w:rFonts w:ascii="Calibri" w:eastAsiaTheme="minorHAnsi" w:hAnsi="Calibri" w:cs="Consolas"/>
      <w:b w:val="0"/>
      <w:spacing w:val="0"/>
      <w:sz w:val="22"/>
      <w:szCs w:val="21"/>
    </w:rPr>
  </w:style>
  <w:style w:type="character" w:customStyle="1" w:styleId="PlainTextChar">
    <w:name w:val="Plain Text Char"/>
    <w:basedOn w:val="DefaultParagraphFont"/>
    <w:link w:val="PlainText"/>
    <w:uiPriority w:val="99"/>
    <w:semiHidden/>
    <w:rsid w:val="004920A2"/>
    <w:rPr>
      <w:rFonts w:ascii="Calibri" w:eastAsiaTheme="minorHAnsi" w:hAnsi="Calibri" w:cs="Consolas"/>
      <w:sz w:val="22"/>
      <w:szCs w:val="21"/>
      <w:lang w:eastAsia="en-US"/>
    </w:rPr>
  </w:style>
  <w:style w:type="character" w:customStyle="1" w:styleId="NoSpacingChar">
    <w:name w:val="No Spacing Char"/>
    <w:basedOn w:val="DefaultParagraphFont"/>
    <w:link w:val="NoSpacing"/>
    <w:uiPriority w:val="1"/>
    <w:rsid w:val="00F95940"/>
    <w:rPr>
      <w:rFonts w:ascii="Arial" w:hAnsi="Arial" w:cs="Arial"/>
      <w:b/>
      <w:spacing w:val="-3"/>
      <w:sz w:val="24"/>
      <w:szCs w:val="24"/>
      <w:lang w:eastAsia="en-US"/>
    </w:rPr>
  </w:style>
  <w:style w:type="character" w:customStyle="1" w:styleId="hljs-string">
    <w:name w:val="hljs-string"/>
    <w:basedOn w:val="DefaultParagraphFont"/>
    <w:rsid w:val="00264CD7"/>
  </w:style>
  <w:style w:type="character" w:styleId="Strong">
    <w:name w:val="Strong"/>
    <w:basedOn w:val="DefaultParagraphFont"/>
    <w:uiPriority w:val="22"/>
    <w:qFormat/>
    <w:rsid w:val="00264CD7"/>
    <w:rPr>
      <w:b/>
      <w:bCs/>
    </w:rPr>
  </w:style>
  <w:style w:type="character" w:styleId="Emphasis">
    <w:name w:val="Emphasis"/>
    <w:basedOn w:val="DefaultParagraphFont"/>
    <w:uiPriority w:val="20"/>
    <w:qFormat/>
    <w:rsid w:val="00264CD7"/>
    <w:rPr>
      <w:i/>
      <w:iCs/>
    </w:rPr>
  </w:style>
  <w:style w:type="character" w:styleId="HTMLCode">
    <w:name w:val="HTML Code"/>
    <w:basedOn w:val="DefaultParagraphFont"/>
    <w:uiPriority w:val="99"/>
    <w:semiHidden/>
    <w:unhideWhenUsed/>
    <w:rsid w:val="00264C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8888">
      <w:bodyDiv w:val="1"/>
      <w:marLeft w:val="0"/>
      <w:marRight w:val="0"/>
      <w:marTop w:val="0"/>
      <w:marBottom w:val="0"/>
      <w:divBdr>
        <w:top w:val="none" w:sz="0" w:space="0" w:color="auto"/>
        <w:left w:val="none" w:sz="0" w:space="0" w:color="auto"/>
        <w:bottom w:val="none" w:sz="0" w:space="0" w:color="auto"/>
        <w:right w:val="none" w:sz="0" w:space="0" w:color="auto"/>
      </w:divBdr>
    </w:div>
    <w:div w:id="159546519">
      <w:bodyDiv w:val="1"/>
      <w:marLeft w:val="0"/>
      <w:marRight w:val="0"/>
      <w:marTop w:val="0"/>
      <w:marBottom w:val="0"/>
      <w:divBdr>
        <w:top w:val="none" w:sz="0" w:space="0" w:color="auto"/>
        <w:left w:val="none" w:sz="0" w:space="0" w:color="auto"/>
        <w:bottom w:val="none" w:sz="0" w:space="0" w:color="auto"/>
        <w:right w:val="none" w:sz="0" w:space="0" w:color="auto"/>
      </w:divBdr>
    </w:div>
    <w:div w:id="195050228">
      <w:bodyDiv w:val="1"/>
      <w:marLeft w:val="0"/>
      <w:marRight w:val="0"/>
      <w:marTop w:val="0"/>
      <w:marBottom w:val="0"/>
      <w:divBdr>
        <w:top w:val="none" w:sz="0" w:space="0" w:color="auto"/>
        <w:left w:val="none" w:sz="0" w:space="0" w:color="auto"/>
        <w:bottom w:val="none" w:sz="0" w:space="0" w:color="auto"/>
        <w:right w:val="none" w:sz="0" w:space="0" w:color="auto"/>
      </w:divBdr>
    </w:div>
    <w:div w:id="539633921">
      <w:bodyDiv w:val="1"/>
      <w:marLeft w:val="0"/>
      <w:marRight w:val="0"/>
      <w:marTop w:val="0"/>
      <w:marBottom w:val="0"/>
      <w:divBdr>
        <w:top w:val="none" w:sz="0" w:space="0" w:color="auto"/>
        <w:left w:val="none" w:sz="0" w:space="0" w:color="auto"/>
        <w:bottom w:val="none" w:sz="0" w:space="0" w:color="auto"/>
        <w:right w:val="none" w:sz="0" w:space="0" w:color="auto"/>
      </w:divBdr>
    </w:div>
    <w:div w:id="650451942">
      <w:bodyDiv w:val="1"/>
      <w:marLeft w:val="0"/>
      <w:marRight w:val="0"/>
      <w:marTop w:val="0"/>
      <w:marBottom w:val="0"/>
      <w:divBdr>
        <w:top w:val="none" w:sz="0" w:space="0" w:color="auto"/>
        <w:left w:val="none" w:sz="0" w:space="0" w:color="auto"/>
        <w:bottom w:val="none" w:sz="0" w:space="0" w:color="auto"/>
        <w:right w:val="none" w:sz="0" w:space="0" w:color="auto"/>
      </w:divBdr>
    </w:div>
    <w:div w:id="655493152">
      <w:bodyDiv w:val="1"/>
      <w:marLeft w:val="0"/>
      <w:marRight w:val="0"/>
      <w:marTop w:val="0"/>
      <w:marBottom w:val="0"/>
      <w:divBdr>
        <w:top w:val="none" w:sz="0" w:space="0" w:color="auto"/>
        <w:left w:val="none" w:sz="0" w:space="0" w:color="auto"/>
        <w:bottom w:val="none" w:sz="0" w:space="0" w:color="auto"/>
        <w:right w:val="none" w:sz="0" w:space="0" w:color="auto"/>
      </w:divBdr>
    </w:div>
    <w:div w:id="719092092">
      <w:bodyDiv w:val="1"/>
      <w:marLeft w:val="0"/>
      <w:marRight w:val="0"/>
      <w:marTop w:val="0"/>
      <w:marBottom w:val="0"/>
      <w:divBdr>
        <w:top w:val="none" w:sz="0" w:space="0" w:color="auto"/>
        <w:left w:val="none" w:sz="0" w:space="0" w:color="auto"/>
        <w:bottom w:val="none" w:sz="0" w:space="0" w:color="auto"/>
        <w:right w:val="none" w:sz="0" w:space="0" w:color="auto"/>
      </w:divBdr>
    </w:div>
    <w:div w:id="768891486">
      <w:bodyDiv w:val="1"/>
      <w:marLeft w:val="0"/>
      <w:marRight w:val="0"/>
      <w:marTop w:val="0"/>
      <w:marBottom w:val="0"/>
      <w:divBdr>
        <w:top w:val="none" w:sz="0" w:space="0" w:color="auto"/>
        <w:left w:val="none" w:sz="0" w:space="0" w:color="auto"/>
        <w:bottom w:val="none" w:sz="0" w:space="0" w:color="auto"/>
        <w:right w:val="none" w:sz="0" w:space="0" w:color="auto"/>
      </w:divBdr>
    </w:div>
    <w:div w:id="830104405">
      <w:bodyDiv w:val="1"/>
      <w:marLeft w:val="0"/>
      <w:marRight w:val="0"/>
      <w:marTop w:val="0"/>
      <w:marBottom w:val="0"/>
      <w:divBdr>
        <w:top w:val="none" w:sz="0" w:space="0" w:color="auto"/>
        <w:left w:val="none" w:sz="0" w:space="0" w:color="auto"/>
        <w:bottom w:val="none" w:sz="0" w:space="0" w:color="auto"/>
        <w:right w:val="none" w:sz="0" w:space="0" w:color="auto"/>
      </w:divBdr>
    </w:div>
    <w:div w:id="1110930124">
      <w:bodyDiv w:val="1"/>
      <w:marLeft w:val="0"/>
      <w:marRight w:val="0"/>
      <w:marTop w:val="0"/>
      <w:marBottom w:val="0"/>
      <w:divBdr>
        <w:top w:val="none" w:sz="0" w:space="0" w:color="auto"/>
        <w:left w:val="none" w:sz="0" w:space="0" w:color="auto"/>
        <w:bottom w:val="none" w:sz="0" w:space="0" w:color="auto"/>
        <w:right w:val="none" w:sz="0" w:space="0" w:color="auto"/>
      </w:divBdr>
    </w:div>
    <w:div w:id="1120299204">
      <w:bodyDiv w:val="1"/>
      <w:marLeft w:val="0"/>
      <w:marRight w:val="0"/>
      <w:marTop w:val="0"/>
      <w:marBottom w:val="0"/>
      <w:divBdr>
        <w:top w:val="none" w:sz="0" w:space="0" w:color="auto"/>
        <w:left w:val="none" w:sz="0" w:space="0" w:color="auto"/>
        <w:bottom w:val="none" w:sz="0" w:space="0" w:color="auto"/>
        <w:right w:val="none" w:sz="0" w:space="0" w:color="auto"/>
      </w:divBdr>
    </w:div>
    <w:div w:id="1134906361">
      <w:bodyDiv w:val="1"/>
      <w:marLeft w:val="0"/>
      <w:marRight w:val="0"/>
      <w:marTop w:val="0"/>
      <w:marBottom w:val="0"/>
      <w:divBdr>
        <w:top w:val="none" w:sz="0" w:space="0" w:color="auto"/>
        <w:left w:val="none" w:sz="0" w:space="0" w:color="auto"/>
        <w:bottom w:val="none" w:sz="0" w:space="0" w:color="auto"/>
        <w:right w:val="none" w:sz="0" w:space="0" w:color="auto"/>
      </w:divBdr>
    </w:div>
    <w:div w:id="1333489692">
      <w:bodyDiv w:val="1"/>
      <w:marLeft w:val="0"/>
      <w:marRight w:val="0"/>
      <w:marTop w:val="0"/>
      <w:marBottom w:val="0"/>
      <w:divBdr>
        <w:top w:val="none" w:sz="0" w:space="0" w:color="auto"/>
        <w:left w:val="none" w:sz="0" w:space="0" w:color="auto"/>
        <w:bottom w:val="none" w:sz="0" w:space="0" w:color="auto"/>
        <w:right w:val="none" w:sz="0" w:space="0" w:color="auto"/>
      </w:divBdr>
    </w:div>
    <w:div w:id="1395273120">
      <w:bodyDiv w:val="1"/>
      <w:marLeft w:val="0"/>
      <w:marRight w:val="0"/>
      <w:marTop w:val="0"/>
      <w:marBottom w:val="0"/>
      <w:divBdr>
        <w:top w:val="none" w:sz="0" w:space="0" w:color="auto"/>
        <w:left w:val="none" w:sz="0" w:space="0" w:color="auto"/>
        <w:bottom w:val="none" w:sz="0" w:space="0" w:color="auto"/>
        <w:right w:val="none" w:sz="0" w:space="0" w:color="auto"/>
      </w:divBdr>
    </w:div>
    <w:div w:id="1607729952">
      <w:bodyDiv w:val="1"/>
      <w:marLeft w:val="0"/>
      <w:marRight w:val="0"/>
      <w:marTop w:val="0"/>
      <w:marBottom w:val="0"/>
      <w:divBdr>
        <w:top w:val="none" w:sz="0" w:space="0" w:color="auto"/>
        <w:left w:val="none" w:sz="0" w:space="0" w:color="auto"/>
        <w:bottom w:val="none" w:sz="0" w:space="0" w:color="auto"/>
        <w:right w:val="none" w:sz="0" w:space="0" w:color="auto"/>
      </w:divBdr>
    </w:div>
    <w:div w:id="1677732880">
      <w:bodyDiv w:val="1"/>
      <w:marLeft w:val="0"/>
      <w:marRight w:val="0"/>
      <w:marTop w:val="0"/>
      <w:marBottom w:val="0"/>
      <w:divBdr>
        <w:top w:val="none" w:sz="0" w:space="0" w:color="auto"/>
        <w:left w:val="none" w:sz="0" w:space="0" w:color="auto"/>
        <w:bottom w:val="none" w:sz="0" w:space="0" w:color="auto"/>
        <w:right w:val="none" w:sz="0" w:space="0" w:color="auto"/>
      </w:divBdr>
    </w:div>
    <w:div w:id="198700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term=Holt%20KE%5BAuthor%5D&amp;cauthor=true&amp;cauthor_uid=2282770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cbi.nlm.nih.gov/pubmed/?term=Conway%20TC%5BAuthor%5D&amp;cauthor=true&amp;cauthor_uid=2282770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Inouye%20M%5BAuthor%5D&amp;cauthor=true&amp;cauthor_uid=22827703"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ncbi.nlm.nih.gov/pubmed/22827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68765C-139E-4FB0-8706-EFE351978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Health Protection Agency</Company>
  <LinksUpToDate>false</LinksUpToDate>
  <CharactersWithSpaces>10815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francine.stalham</dc:creator>
  <cp:lastModifiedBy>Rediat Tewolde</cp:lastModifiedBy>
  <cp:revision>7</cp:revision>
  <cp:lastPrinted>2015-04-01T18:11:00Z</cp:lastPrinted>
  <dcterms:created xsi:type="dcterms:W3CDTF">2015-12-01T17:46:00Z</dcterms:created>
  <dcterms:modified xsi:type="dcterms:W3CDTF">2015-12-02T16:04:00Z</dcterms:modified>
</cp:coreProperties>
</file>